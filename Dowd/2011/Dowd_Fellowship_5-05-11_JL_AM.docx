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69" w:rsidRPr="001515A5" w:rsidRDefault="00B32CBF" w:rsidP="00A22668">
      <w:pPr>
        <w:spacing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b/>
          <w:sz w:val="24"/>
          <w:szCs w:val="24"/>
          <w:u w:val="single"/>
        </w:rPr>
        <w:t>Project Title:</w:t>
      </w:r>
      <w:r w:rsidRPr="001515A5">
        <w:rPr>
          <w:rFonts w:ascii="Times New Roman" w:hAnsi="Times New Roman"/>
          <w:sz w:val="24"/>
          <w:szCs w:val="24"/>
        </w:rPr>
        <w:t xml:space="preserve"> </w:t>
      </w:r>
      <w:r w:rsidR="003D0876" w:rsidRPr="001515A5">
        <w:rPr>
          <w:rFonts w:ascii="Times New Roman" w:hAnsi="Times New Roman"/>
          <w:sz w:val="24"/>
          <w:szCs w:val="24"/>
        </w:rPr>
        <w:t>Atomistic Modeling of Thermal Transport in Large Unit Cell Crystals</w:t>
      </w:r>
      <w:r w:rsidR="00D145DA" w:rsidRPr="001515A5">
        <w:rPr>
          <w:rFonts w:ascii="Times New Roman" w:hAnsi="Times New Roman"/>
          <w:sz w:val="24"/>
          <w:szCs w:val="24"/>
        </w:rPr>
        <w:t xml:space="preserve"> for Thermoelectric </w:t>
      </w:r>
      <w:ins w:id="0" w:author="Alan" w:date="2011-05-05T20:32:00Z">
        <w:r w:rsidR="00A17BE5">
          <w:rPr>
            <w:rFonts w:ascii="Times New Roman" w:hAnsi="Times New Roman"/>
            <w:sz w:val="24"/>
            <w:szCs w:val="24"/>
          </w:rPr>
          <w:t>Energy Generation</w:t>
        </w:r>
      </w:ins>
      <w:del w:id="1" w:author="Alan" w:date="2011-05-05T20:32:00Z">
        <w:r w:rsidR="00D145DA" w:rsidRPr="001515A5" w:rsidDel="00A17BE5">
          <w:rPr>
            <w:rFonts w:ascii="Times New Roman" w:hAnsi="Times New Roman"/>
            <w:sz w:val="24"/>
            <w:szCs w:val="24"/>
          </w:rPr>
          <w:delText>Application</w:delText>
        </w:r>
      </w:del>
    </w:p>
    <w:p w:rsidR="000B778B" w:rsidRPr="001515A5" w:rsidRDefault="003B30CC" w:rsidP="00A22668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515A5">
        <w:rPr>
          <w:rFonts w:ascii="Times New Roman" w:hAnsi="Times New Roman"/>
          <w:b/>
          <w:sz w:val="24"/>
          <w:szCs w:val="24"/>
          <w:u w:val="single"/>
        </w:rPr>
        <w:t xml:space="preserve">Research Team: </w:t>
      </w:r>
    </w:p>
    <w:p w:rsidR="003E2FD1" w:rsidRPr="001515A5" w:rsidRDefault="008266A2" w:rsidP="00D37BE3">
      <w:pPr>
        <w:spacing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720725</wp:posOffset>
            </wp:positionV>
            <wp:extent cx="1981835" cy="2587625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5469" w:rsidRPr="001515A5">
        <w:rPr>
          <w:rFonts w:ascii="Times New Roman" w:hAnsi="Times New Roman"/>
          <w:sz w:val="24"/>
          <w:szCs w:val="24"/>
        </w:rPr>
        <w:t>Graduate Student: Jason Larkin, Mechanical Engineering</w:t>
      </w:r>
      <w:r w:rsidR="00A55469" w:rsidRPr="001515A5">
        <w:rPr>
          <w:rFonts w:ascii="Times New Roman" w:hAnsi="Times New Roman"/>
          <w:sz w:val="24"/>
          <w:szCs w:val="24"/>
        </w:rPr>
        <w:br/>
        <w:t>Faculty Advisor: Ass</w:t>
      </w:r>
      <w:r w:rsidR="00C51F08" w:rsidRPr="001515A5">
        <w:rPr>
          <w:rFonts w:ascii="Times New Roman" w:hAnsi="Times New Roman"/>
          <w:sz w:val="24"/>
          <w:szCs w:val="24"/>
        </w:rPr>
        <w:t>ociate</w:t>
      </w:r>
      <w:r w:rsidR="00A55469" w:rsidRPr="001515A5">
        <w:rPr>
          <w:rFonts w:ascii="Times New Roman" w:hAnsi="Times New Roman"/>
          <w:sz w:val="24"/>
          <w:szCs w:val="24"/>
        </w:rPr>
        <w:t xml:space="preserve"> Professor Alan McGaughey</w:t>
      </w:r>
      <w:r w:rsidR="003E2FD1" w:rsidRPr="001515A5">
        <w:rPr>
          <w:rFonts w:ascii="Times New Roman" w:hAnsi="Times New Roman"/>
          <w:sz w:val="24"/>
          <w:szCs w:val="24"/>
        </w:rPr>
        <w:t>, Mechanical Engineering</w:t>
      </w:r>
      <w:r w:rsidR="003E2FD1" w:rsidRPr="001515A5">
        <w:rPr>
          <w:rFonts w:ascii="Times New Roman" w:hAnsi="Times New Roman"/>
          <w:sz w:val="24"/>
          <w:szCs w:val="24"/>
        </w:rPr>
        <w:br/>
      </w:r>
      <w:r w:rsidR="009C4681" w:rsidRPr="001515A5">
        <w:rPr>
          <w:rFonts w:ascii="Times New Roman" w:hAnsi="Times New Roman"/>
          <w:sz w:val="24"/>
          <w:szCs w:val="24"/>
        </w:rPr>
        <w:t>Affiliated Faculty</w:t>
      </w:r>
      <w:r w:rsidR="00A55469" w:rsidRPr="001515A5">
        <w:rPr>
          <w:rFonts w:ascii="Times New Roman" w:hAnsi="Times New Roman"/>
          <w:sz w:val="24"/>
          <w:szCs w:val="24"/>
        </w:rPr>
        <w:t xml:space="preserve">: </w:t>
      </w:r>
      <w:r w:rsidR="003E2FD1" w:rsidRPr="001515A5">
        <w:rPr>
          <w:rFonts w:ascii="Times New Roman" w:hAnsi="Times New Roman"/>
          <w:sz w:val="24"/>
          <w:szCs w:val="24"/>
        </w:rPr>
        <w:t>Visiting Professor</w:t>
      </w:r>
      <w:r w:rsidR="00A80FB0" w:rsidRPr="001515A5">
        <w:rPr>
          <w:rFonts w:ascii="Times New Roman" w:hAnsi="Times New Roman"/>
          <w:sz w:val="24"/>
          <w:szCs w:val="24"/>
        </w:rPr>
        <w:t xml:space="preserve"> </w:t>
      </w:r>
      <w:r w:rsidR="003E2FD1" w:rsidRPr="001515A5">
        <w:rPr>
          <w:rFonts w:ascii="Times New Roman" w:hAnsi="Times New Roman"/>
          <w:sz w:val="24"/>
          <w:szCs w:val="24"/>
        </w:rPr>
        <w:t>Wissam Al-Saidi, Department of Chemical and Petroleum Engineering, University of Pittsburgh</w:t>
      </w:r>
    </w:p>
    <w:p w:rsidR="007E5F79" w:rsidRPr="001515A5" w:rsidRDefault="00A55469" w:rsidP="00A22668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515A5">
        <w:rPr>
          <w:rFonts w:ascii="Times New Roman" w:hAnsi="Times New Roman"/>
          <w:b/>
          <w:sz w:val="24"/>
          <w:szCs w:val="24"/>
          <w:u w:val="single"/>
        </w:rPr>
        <w:t>Project Description</w:t>
      </w:r>
    </w:p>
    <w:p w:rsidR="00485C84" w:rsidRPr="001515A5" w:rsidRDefault="00485C84" w:rsidP="00485C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i/>
          <w:color w:val="292526"/>
          <w:sz w:val="24"/>
          <w:szCs w:val="24"/>
        </w:rPr>
      </w:pPr>
      <w:r w:rsidRPr="001515A5">
        <w:rPr>
          <w:rFonts w:ascii="Times New Roman" w:hAnsi="Times New Roman"/>
          <w:i/>
          <w:color w:val="292526"/>
          <w:sz w:val="24"/>
          <w:szCs w:val="24"/>
        </w:rPr>
        <w:t>The objective of this project is to build a robust, accurate, and efficient computational framework for predicting the thermal conductivity of large unit cell crystalline solids for improving the efficiency of thermoelectric energy generation.</w:t>
      </w:r>
    </w:p>
    <w:p w:rsidR="00485C84" w:rsidRPr="001515A5" w:rsidRDefault="00F42DFC" w:rsidP="00485C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292526"/>
          <w:sz w:val="24"/>
          <w:szCs w:val="24"/>
        </w:rPr>
      </w:pPr>
      <w:r w:rsidRPr="00F42DFC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9.35pt;margin-top:123.9pt;width:208.55pt;height:13.85pt;z-index:251661312" stroked="f">
            <v:textbox inset="0,0,0,0">
              <w:txbxContent>
                <w:p w:rsidR="00485C84" w:rsidRPr="00970A92" w:rsidRDefault="00485C84" w:rsidP="00485C84">
                  <w:pPr>
                    <w:pStyle w:val="Caption"/>
                    <w:rPr>
                      <w:rFonts w:ascii="Times New Roman" w:hAnsi="Times New Roman"/>
                      <w:noProof/>
                      <w:color w:val="292526"/>
                      <w:sz w:val="22"/>
                      <w:szCs w:val="22"/>
                    </w:rPr>
                  </w:pPr>
                  <w:r w:rsidRPr="00F4587C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Figure </w:t>
                  </w:r>
                  <w:r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1</w:t>
                  </w:r>
                  <w:r w:rsidRPr="00F4587C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: LUC crystals can maximize </w:t>
                  </w:r>
                  <w:r w:rsidRPr="00A17BE5">
                    <w:rPr>
                      <w:rFonts w:ascii="Times New Roman" w:hAnsi="Times New Roman"/>
                      <w:i/>
                      <w:color w:val="000000" w:themeColor="text1"/>
                      <w:sz w:val="22"/>
                      <w:szCs w:val="22"/>
                      <w:rPrChange w:id="2" w:author="Alan" w:date="2011-05-05T20:34:00Z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rPrChange>
                    </w:rPr>
                    <w:t>ZT</w:t>
                  </w:r>
                  <w:r w:rsidRPr="00F4587C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.</w:t>
                  </w:r>
                  <w:r w:rsidRPr="00970A92">
                    <w:rPr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970A92">
                    <w:rPr>
                      <w:sz w:val="22"/>
                      <w:szCs w:val="22"/>
                    </w:rPr>
                    <w:t>ZT.</w:t>
                  </w:r>
                  <w:proofErr w:type="gramEnd"/>
                </w:p>
              </w:txbxContent>
            </v:textbox>
            <w10:wrap type="square"/>
          </v:shape>
        </w:pict>
      </w:r>
      <w:r w:rsidR="00485C84" w:rsidRPr="001515A5">
        <w:rPr>
          <w:rFonts w:ascii="Times New Roman" w:hAnsi="Times New Roman"/>
          <w:color w:val="292526"/>
          <w:sz w:val="24"/>
          <w:szCs w:val="24"/>
        </w:rPr>
        <w:t xml:space="preserve">Thermoelectric energy generation - the transformation of waste heat into useful electricity - is a promising source of sustainable energy [cite]. Thermoelectric materials directly convert temperature differences into electric voltage as a result of their intrinsic (atomic-level) electronic and thermal properties. The performance of a thermoelectric device can be quantified through the </w:t>
      </w:r>
      <w:r w:rsidR="00485C84" w:rsidRPr="001515A5">
        <w:rPr>
          <w:rFonts w:ascii="Times New Roman" w:hAnsi="Times New Roman"/>
          <w:i/>
          <w:color w:val="292526"/>
          <w:sz w:val="24"/>
          <w:szCs w:val="24"/>
        </w:rPr>
        <w:t>thermoelectric figure of merit</w:t>
      </w:r>
      <w:r w:rsidR="00485C84" w:rsidRPr="001515A5">
        <w:rPr>
          <w:rFonts w:ascii="Times New Roman" w:hAnsi="Times New Roman"/>
          <w:color w:val="292526"/>
          <w:sz w:val="24"/>
          <w:szCs w:val="24"/>
        </w:rPr>
        <w:t>,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85C84" w:rsidRPr="001515A5">
        <w:rPr>
          <w:rFonts w:ascii="Times New Roman" w:hAnsi="Times New Roman"/>
          <w:b/>
          <w:bCs/>
          <w:i/>
          <w:iCs/>
          <w:sz w:val="24"/>
          <w:szCs w:val="24"/>
        </w:rPr>
        <w:t>ZT</w:t>
      </w:r>
      <w:r w:rsidR="00485C84" w:rsidRPr="001515A5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gramStart"/>
      <w:r w:rsidR="00485C84" w:rsidRPr="001515A5">
        <w:rPr>
          <w:rFonts w:ascii="Times New Roman" w:hAnsi="Times New Roman"/>
          <w:b/>
          <w:bCs/>
          <w:iCs/>
          <w:sz w:val="24"/>
          <w:szCs w:val="24"/>
        </w:rPr>
        <w:t xml:space="preserve">= </w:t>
      </w:r>
      <m:oMath>
        <w:proofErr w:type="gramEnd"/>
        <m:f>
          <m:fPr>
            <m:ctrlPr>
              <w:rPr>
                <w:rFonts w:ascii="Cambria Math" w:hAnsi="Times New Roman"/>
                <w:b/>
                <w:bCs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num>
          <m:den>
            <m:r>
              <m:rPr>
                <m:sty m:val="bi"/>
              </m:rPr>
              <w:rPr>
                <w:rFonts w:ascii="Cambria Math" w:hAnsi="Times New Roman"/>
                <w:sz w:val="24"/>
                <w:szCs w:val="24"/>
              </w:rPr>
              <m:t>κ</m:t>
            </m:r>
          </m:den>
        </m:f>
        <m:r>
          <m:rPr>
            <m:sty m:val="bi"/>
          </m:rPr>
          <w:rPr>
            <w:rFonts w:ascii="Cambria Math" w:hAnsi="Times New Roman"/>
            <w:sz w:val="24"/>
            <w:szCs w:val="24"/>
          </w:rPr>
          <m:t>T</m:t>
        </m:r>
      </m:oMath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, where </w:t>
      </w:r>
      <w:r w:rsidR="00485C84" w:rsidRPr="001515A5">
        <w:rPr>
          <w:rFonts w:ascii="Times New Roman" w:hAnsi="Times New Roman"/>
          <w:bCs/>
          <w:i/>
          <w:iCs/>
          <w:sz w:val="24"/>
          <w:szCs w:val="24"/>
        </w:rPr>
        <w:t>T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is the average device temperature, </w:t>
      </w:r>
      <w:r w:rsidR="00485C84" w:rsidRPr="001515A5">
        <w:rPr>
          <w:rFonts w:ascii="Times New Roman" w:hAnsi="Times New Roman"/>
          <w:bCs/>
          <w:i/>
          <w:iCs/>
          <w:sz w:val="24"/>
          <w:szCs w:val="24"/>
        </w:rPr>
        <w:t>S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is the </w:t>
      </w:r>
      <w:proofErr w:type="spellStart"/>
      <w:r w:rsidR="00485C84" w:rsidRPr="001515A5">
        <w:rPr>
          <w:rFonts w:ascii="Times New Roman" w:hAnsi="Times New Roman"/>
          <w:bCs/>
          <w:iCs/>
          <w:sz w:val="24"/>
          <w:szCs w:val="24"/>
        </w:rPr>
        <w:t>Seebeck</w:t>
      </w:r>
      <w:proofErr w:type="spellEnd"/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coefficient (the ratio of the induced thermoelectric voltage to the applied temperature difference),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is the electrical conductivity, and </w:t>
      </w:r>
      <m:oMath>
        <m:r>
          <w:rPr>
            <w:rFonts w:ascii="Cambria Math" w:hAnsi="Times New Roman"/>
            <w:sz w:val="24"/>
            <w:szCs w:val="24"/>
          </w:rPr>
          <m:t>κ</m:t>
        </m:r>
      </m:oMath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is the </w:t>
      </w:r>
      <w:r w:rsidR="00485C84" w:rsidRPr="00A123B3">
        <w:rPr>
          <w:rFonts w:ascii="Times New Roman" w:hAnsi="Times New Roman"/>
          <w:bCs/>
          <w:i/>
          <w:iCs/>
          <w:sz w:val="24"/>
          <w:szCs w:val="24"/>
        </w:rPr>
        <w:t>thermal conductivity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.  For thermoelectric devices to be competitive with traditional power generation cycles requires </w:t>
      </w:r>
      <w:r w:rsidR="00485C84" w:rsidRPr="001515A5">
        <w:rPr>
          <w:rFonts w:ascii="Times New Roman" w:hAnsi="Times New Roman"/>
          <w:bCs/>
          <w:i/>
          <w:iCs/>
          <w:sz w:val="24"/>
          <w:szCs w:val="24"/>
        </w:rPr>
        <w:t>ZT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&gt; 3 [</w:t>
      </w:r>
      <w:r w:rsidR="008D1A4A">
        <w:rPr>
          <w:rFonts w:ascii="Times New Roman" w:hAnsi="Times New Roman"/>
          <w:bCs/>
          <w:iCs/>
          <w:sz w:val="24"/>
          <w:szCs w:val="24"/>
        </w:rPr>
        <w:t>Chen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]. </w:t>
      </w:r>
      <w:proofErr w:type="gramStart"/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Achieving this performance is challenging because the electrical and thermal properties in </w:t>
      </w:r>
      <w:r w:rsidR="00485C84" w:rsidRPr="001515A5">
        <w:rPr>
          <w:rFonts w:ascii="Times New Roman" w:hAnsi="Times New Roman"/>
          <w:bCs/>
          <w:i/>
          <w:iCs/>
          <w:sz w:val="24"/>
          <w:szCs w:val="24"/>
        </w:rPr>
        <w:t>ZT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are coupled in the majority of materials [</w:t>
      </w:r>
      <w:r w:rsidR="002B6AD7">
        <w:rPr>
          <w:rFonts w:ascii="Times New Roman" w:hAnsi="Times New Roman"/>
          <w:bCs/>
          <w:iCs/>
          <w:sz w:val="24"/>
          <w:szCs w:val="24"/>
        </w:rPr>
        <w:t>Chen</w:t>
      </w:r>
      <w:r w:rsidR="00C92123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spellStart"/>
      <w:r w:rsidR="00C92123">
        <w:rPr>
          <w:rFonts w:ascii="Times New Roman" w:hAnsi="Times New Roman"/>
          <w:bCs/>
          <w:iCs/>
          <w:sz w:val="24"/>
          <w:szCs w:val="24"/>
        </w:rPr>
        <w:t>Dresselhaus</w:t>
      </w:r>
      <w:proofErr w:type="spellEnd"/>
      <w:r w:rsidR="00485C84" w:rsidRPr="001515A5">
        <w:rPr>
          <w:rFonts w:ascii="Times New Roman" w:hAnsi="Times New Roman"/>
          <w:bCs/>
          <w:iCs/>
          <w:sz w:val="24"/>
          <w:szCs w:val="24"/>
        </w:rPr>
        <w:t>].</w:t>
      </w:r>
      <w:proofErr w:type="gramEnd"/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The ideal thermoelectric can be thought of as an “electron-crystal/ phonon-glass” (</w:t>
      </w:r>
      <w:proofErr w:type="gramStart"/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high </w:t>
      </w:r>
      <m:oMath>
        <w:proofErr w:type="gramEnd"/>
        <m:r>
          <w:rPr>
            <w:rFonts w:ascii="Cambria Math" w:hAnsi="Cambria Math"/>
            <w:sz w:val="24"/>
            <w:szCs w:val="24"/>
          </w:rPr>
          <m:t>σ</m:t>
        </m:r>
      </m:oMath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, low </w:t>
      </w:r>
      <m:oMath>
        <m:r>
          <w:rPr>
            <w:rFonts w:ascii="Cambria Math" w:hAnsi="Times New Roman"/>
            <w:sz w:val="24"/>
            <w:szCs w:val="24"/>
          </w:rPr>
          <m:t>κ</m:t>
        </m:r>
      </m:oMath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) </w:t>
      </w:r>
      <w:r w:rsidR="00E40A3D" w:rsidRPr="001515A5">
        <w:rPr>
          <w:rFonts w:ascii="Times New Roman" w:hAnsi="Times New Roman"/>
          <w:bCs/>
          <w:iCs/>
          <w:sz w:val="24"/>
          <w:szCs w:val="24"/>
        </w:rPr>
        <w:t xml:space="preserve">(see Figure </w:t>
      </w:r>
      <w:commentRangeStart w:id="3"/>
      <w:r w:rsidR="00E40A3D" w:rsidRPr="001515A5">
        <w:rPr>
          <w:rFonts w:ascii="Times New Roman" w:hAnsi="Times New Roman"/>
          <w:bCs/>
          <w:iCs/>
          <w:sz w:val="24"/>
          <w:szCs w:val="24"/>
        </w:rPr>
        <w:t>1</w:t>
      </w:r>
      <w:commentRangeEnd w:id="3"/>
      <w:r w:rsidR="00A17BE5">
        <w:rPr>
          <w:rStyle w:val="CommentReference"/>
        </w:rPr>
        <w:commentReference w:id="3"/>
      </w:r>
      <w:r w:rsidR="00E40A3D" w:rsidRPr="001515A5">
        <w:rPr>
          <w:rFonts w:ascii="Times New Roman" w:hAnsi="Times New Roman"/>
          <w:bCs/>
          <w:iCs/>
          <w:sz w:val="24"/>
          <w:szCs w:val="24"/>
        </w:rPr>
        <w:t>)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. Reducing </w:t>
      </w:r>
      <m:oMath>
        <m:r>
          <w:rPr>
            <w:rFonts w:ascii="Cambria Math" w:hAnsi="Times New Roman"/>
            <w:sz w:val="24"/>
            <w:szCs w:val="24"/>
          </w:rPr>
          <m:t>κ</m:t>
        </m:r>
      </m:oMath>
      <w:r w:rsidR="00485C84" w:rsidRPr="001515A5">
        <w:rPr>
          <w:rFonts w:ascii="Times New Roman" w:hAnsi="Times New Roman"/>
          <w:sz w:val="24"/>
          <w:szCs w:val="24"/>
        </w:rPr>
        <w:t xml:space="preserve"> has become a primary strategy in the design of new thermoelectric materials [</w:t>
      </w:r>
      <w:proofErr w:type="spellStart"/>
      <w:r w:rsidR="0014029D">
        <w:rPr>
          <w:rFonts w:ascii="Times New Roman" w:hAnsi="Times New Roman"/>
          <w:sz w:val="24"/>
          <w:szCs w:val="24"/>
        </w:rPr>
        <w:t>Dresselhaus</w:t>
      </w:r>
      <w:proofErr w:type="spellEnd"/>
      <w:r w:rsidR="00485C84" w:rsidRPr="001515A5">
        <w:rPr>
          <w:rFonts w:ascii="Times New Roman" w:hAnsi="Times New Roman"/>
          <w:sz w:val="24"/>
          <w:szCs w:val="24"/>
        </w:rPr>
        <w:t>].</w:t>
      </w:r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 Using </w:t>
      </w:r>
      <w:proofErr w:type="spellStart"/>
      <w:r w:rsidR="00485C84" w:rsidRPr="001515A5">
        <w:rPr>
          <w:rFonts w:ascii="Times New Roman" w:hAnsi="Times New Roman"/>
          <w:bCs/>
          <w:iCs/>
          <w:sz w:val="24"/>
          <w:szCs w:val="24"/>
        </w:rPr>
        <w:t>nanostructuring</w:t>
      </w:r>
      <w:proofErr w:type="spellEnd"/>
      <w:r w:rsidR="00485C84" w:rsidRPr="001515A5">
        <w:rPr>
          <w:rFonts w:ascii="Times New Roman" w:hAnsi="Times New Roman"/>
          <w:bCs/>
          <w:iCs/>
          <w:sz w:val="24"/>
          <w:szCs w:val="24"/>
        </w:rPr>
        <w:t xml:space="preserve"> to reduce </w:t>
      </w:r>
      <m:oMath>
        <m:r>
          <w:rPr>
            <w:rFonts w:ascii="Cambria Math" w:hAnsi="Times New Roman"/>
            <w:sz w:val="24"/>
            <w:szCs w:val="24"/>
          </w:rPr>
          <m:t>κ</m:t>
        </m:r>
      </m:oMath>
      <w:r w:rsidR="00485C84" w:rsidRPr="001515A5">
        <w:rPr>
          <w:rFonts w:ascii="Times New Roman" w:hAnsi="Times New Roman"/>
          <w:sz w:val="24"/>
          <w:szCs w:val="24"/>
        </w:rPr>
        <w:t xml:space="preserve"> while maintaining good electrical properties has been identified as one possible strategy [</w:t>
      </w:r>
      <w:proofErr w:type="spellStart"/>
      <w:r w:rsidR="00F40973">
        <w:rPr>
          <w:rFonts w:ascii="Times New Roman" w:hAnsi="Times New Roman"/>
          <w:sz w:val="24"/>
          <w:szCs w:val="24"/>
        </w:rPr>
        <w:t>Minnich</w:t>
      </w:r>
      <w:proofErr w:type="spellEnd"/>
      <w:r w:rsidR="00485C84" w:rsidRPr="001515A5">
        <w:rPr>
          <w:rFonts w:ascii="Times New Roman" w:hAnsi="Times New Roman"/>
          <w:sz w:val="24"/>
          <w:szCs w:val="24"/>
        </w:rPr>
        <w:t>], but such materials are costly. An emerging area of study is the use of large unit cell (LUC) crystals [</w:t>
      </w:r>
      <w:proofErr w:type="spellStart"/>
      <w:r w:rsidR="00D80413">
        <w:rPr>
          <w:rFonts w:ascii="Times New Roman" w:hAnsi="Times New Roman"/>
          <w:sz w:val="24"/>
          <w:szCs w:val="24"/>
        </w:rPr>
        <w:t>Dresselhaus</w:t>
      </w:r>
      <w:proofErr w:type="spellEnd"/>
      <w:r w:rsidR="00485C84" w:rsidRPr="001515A5">
        <w:rPr>
          <w:rFonts w:ascii="Times New Roman" w:hAnsi="Times New Roman"/>
          <w:sz w:val="24"/>
          <w:szCs w:val="24"/>
        </w:rPr>
        <w:t>].</w:t>
      </w:r>
    </w:p>
    <w:p w:rsidR="00485C84" w:rsidRPr="001515A5" w:rsidRDefault="00485C84" w:rsidP="00485C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292526"/>
          <w:sz w:val="24"/>
          <w:szCs w:val="24"/>
        </w:rPr>
      </w:pPr>
      <w:r w:rsidRPr="001515A5">
        <w:rPr>
          <w:rFonts w:ascii="Times New Roman" w:hAnsi="Times New Roman"/>
          <w:bCs/>
          <w:iCs/>
          <w:sz w:val="24"/>
          <w:szCs w:val="24"/>
        </w:rPr>
        <w:t xml:space="preserve">  Large </w:t>
      </w:r>
      <w:ins w:id="4" w:author="Alan" w:date="2011-05-05T20:36:00Z">
        <w:r w:rsidR="00A17BE5">
          <w:rPr>
            <w:rFonts w:ascii="Times New Roman" w:hAnsi="Times New Roman"/>
            <w:bCs/>
            <w:iCs/>
            <w:sz w:val="24"/>
            <w:szCs w:val="24"/>
          </w:rPr>
          <w:t>u</w:t>
        </w:r>
      </w:ins>
      <w:del w:id="5" w:author="Alan" w:date="2011-05-05T20:36:00Z">
        <w:r w:rsidRPr="001515A5" w:rsidDel="00A17BE5">
          <w:rPr>
            <w:rFonts w:ascii="Times New Roman" w:hAnsi="Times New Roman"/>
            <w:bCs/>
            <w:iCs/>
            <w:sz w:val="24"/>
            <w:szCs w:val="24"/>
          </w:rPr>
          <w:delText>U</w:delText>
        </w:r>
      </w:del>
      <w:r w:rsidRPr="001515A5">
        <w:rPr>
          <w:rFonts w:ascii="Times New Roman" w:hAnsi="Times New Roman"/>
          <w:bCs/>
          <w:iCs/>
          <w:sz w:val="24"/>
          <w:szCs w:val="24"/>
        </w:rPr>
        <w:t xml:space="preserve">nit </w:t>
      </w:r>
      <w:ins w:id="6" w:author="Alan" w:date="2011-05-05T20:36:00Z">
        <w:r w:rsidR="00A17BE5">
          <w:rPr>
            <w:rFonts w:ascii="Times New Roman" w:hAnsi="Times New Roman"/>
            <w:bCs/>
            <w:iCs/>
            <w:sz w:val="24"/>
            <w:szCs w:val="24"/>
          </w:rPr>
          <w:t>c</w:t>
        </w:r>
      </w:ins>
      <w:del w:id="7" w:author="Alan" w:date="2011-05-05T20:36:00Z">
        <w:r w:rsidRPr="001515A5" w:rsidDel="00A17BE5">
          <w:rPr>
            <w:rFonts w:ascii="Times New Roman" w:hAnsi="Times New Roman"/>
            <w:bCs/>
            <w:iCs/>
            <w:sz w:val="24"/>
            <w:szCs w:val="24"/>
          </w:rPr>
          <w:delText>C</w:delText>
        </w:r>
      </w:del>
      <w:r w:rsidRPr="001515A5">
        <w:rPr>
          <w:rFonts w:ascii="Times New Roman" w:hAnsi="Times New Roman"/>
          <w:bCs/>
          <w:iCs/>
          <w:sz w:val="24"/>
          <w:szCs w:val="24"/>
        </w:rPr>
        <w:t>ell crystals have an ordered (crystalline) structure, but the basic building block (unit cell) of the crystal has a large number of distinct atoms (Figure 1) [</w:t>
      </w:r>
      <w:proofErr w:type="spellStart"/>
      <w:r w:rsidR="00DC0828">
        <w:rPr>
          <w:rFonts w:ascii="Times New Roman" w:hAnsi="Times New Roman"/>
          <w:bCs/>
          <w:iCs/>
          <w:sz w:val="24"/>
          <w:szCs w:val="24"/>
        </w:rPr>
        <w:t>Skutt</w:t>
      </w:r>
      <w:proofErr w:type="spellEnd"/>
      <w:r w:rsidR="00DC0828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95407B">
        <w:rPr>
          <w:rFonts w:ascii="Times New Roman" w:hAnsi="Times New Roman"/>
          <w:bCs/>
          <w:iCs/>
          <w:sz w:val="24"/>
          <w:szCs w:val="24"/>
        </w:rPr>
        <w:t xml:space="preserve">Yang1, </w:t>
      </w:r>
      <w:proofErr w:type="gramStart"/>
      <w:r w:rsidR="0095407B">
        <w:rPr>
          <w:rFonts w:ascii="Times New Roman" w:hAnsi="Times New Roman"/>
          <w:bCs/>
          <w:iCs/>
          <w:sz w:val="24"/>
          <w:szCs w:val="24"/>
        </w:rPr>
        <w:t>Yang2</w:t>
      </w:r>
      <w:proofErr w:type="gramEnd"/>
      <w:r w:rsidRPr="001515A5">
        <w:rPr>
          <w:rFonts w:ascii="Times New Roman" w:hAnsi="Times New Roman"/>
          <w:bCs/>
          <w:iCs/>
          <w:sz w:val="24"/>
          <w:szCs w:val="24"/>
        </w:rPr>
        <w:t>].  They are thus effectively disordered over length scales on the order of the atomic spacing and their thermal conductivities can be as low as a glass [</w:t>
      </w:r>
      <w:proofErr w:type="spellStart"/>
      <w:r w:rsidR="001E3F6A">
        <w:rPr>
          <w:rFonts w:ascii="Times New Roman" w:hAnsi="Times New Roman"/>
          <w:bCs/>
          <w:iCs/>
          <w:sz w:val="24"/>
          <w:szCs w:val="24"/>
        </w:rPr>
        <w:t>Skutt</w:t>
      </w:r>
      <w:proofErr w:type="spellEnd"/>
      <w:r w:rsidR="001E3F6A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spellStart"/>
      <w:r w:rsidR="001E3F6A">
        <w:rPr>
          <w:rFonts w:ascii="Times New Roman" w:hAnsi="Times New Roman"/>
          <w:bCs/>
          <w:iCs/>
          <w:sz w:val="24"/>
          <w:szCs w:val="24"/>
        </w:rPr>
        <w:t>Zintl</w:t>
      </w:r>
      <w:proofErr w:type="spellEnd"/>
      <w:r w:rsidR="001E3F6A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971D09">
        <w:rPr>
          <w:rFonts w:ascii="Times New Roman" w:hAnsi="Times New Roman"/>
          <w:bCs/>
          <w:iCs/>
          <w:sz w:val="24"/>
          <w:szCs w:val="24"/>
        </w:rPr>
        <w:t>Yang1</w:t>
      </w:r>
      <w:r w:rsidR="001E3F6A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gramStart"/>
      <w:r w:rsidR="001E3F6A">
        <w:rPr>
          <w:rFonts w:ascii="Times New Roman" w:hAnsi="Times New Roman"/>
          <w:bCs/>
          <w:iCs/>
          <w:sz w:val="24"/>
          <w:szCs w:val="24"/>
        </w:rPr>
        <w:t>Yang2</w:t>
      </w:r>
      <w:proofErr w:type="gramEnd"/>
      <w:r w:rsidRPr="001515A5">
        <w:rPr>
          <w:rFonts w:ascii="Times New Roman" w:hAnsi="Times New Roman"/>
          <w:bCs/>
          <w:iCs/>
          <w:sz w:val="24"/>
          <w:szCs w:val="24"/>
        </w:rPr>
        <w:t xml:space="preserve">]. The key advantage of LUC materials is that they are still ordered from the standpoint of electrons, which results in large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1515A5">
        <w:rPr>
          <w:rFonts w:ascii="Times New Roman" w:hAnsi="Times New Roman"/>
          <w:bCs/>
          <w:iCs/>
          <w:sz w:val="24"/>
          <w:szCs w:val="24"/>
        </w:rPr>
        <w:t xml:space="preserve"> and </w:t>
      </w:r>
      <w:r w:rsidRPr="001515A5">
        <w:rPr>
          <w:rFonts w:ascii="Times New Roman" w:hAnsi="Times New Roman"/>
          <w:bCs/>
          <w:i/>
          <w:iCs/>
          <w:sz w:val="24"/>
          <w:szCs w:val="24"/>
        </w:rPr>
        <w:t>ZT</w:t>
      </w:r>
      <w:r w:rsidRPr="001515A5">
        <w:rPr>
          <w:rFonts w:ascii="Times New Roman" w:hAnsi="Times New Roman"/>
          <w:bCs/>
          <w:iCs/>
          <w:sz w:val="24"/>
          <w:szCs w:val="24"/>
        </w:rPr>
        <w:t>. Thus, LUC crystals are “electron-crystal</w:t>
      </w:r>
      <w:del w:id="8" w:author="Alan" w:date="2011-05-05T20:36:00Z">
        <w:r w:rsidRPr="001515A5" w:rsidDel="00A17BE5">
          <w:rPr>
            <w:rFonts w:ascii="Times New Roman" w:hAnsi="Times New Roman"/>
            <w:bCs/>
            <w:iCs/>
            <w:sz w:val="24"/>
            <w:szCs w:val="24"/>
          </w:rPr>
          <w:delText>s</w:delText>
        </w:r>
      </w:del>
      <w:r w:rsidRPr="001515A5">
        <w:rPr>
          <w:rFonts w:ascii="Times New Roman" w:hAnsi="Times New Roman"/>
          <w:bCs/>
          <w:iCs/>
          <w:sz w:val="24"/>
          <w:szCs w:val="24"/>
        </w:rPr>
        <w:t>/phonon-glass</w:t>
      </w:r>
      <w:del w:id="9" w:author="Alan" w:date="2011-05-05T20:36:00Z">
        <w:r w:rsidRPr="001515A5" w:rsidDel="00A17BE5">
          <w:rPr>
            <w:rFonts w:ascii="Times New Roman" w:hAnsi="Times New Roman"/>
            <w:bCs/>
            <w:iCs/>
            <w:sz w:val="24"/>
            <w:szCs w:val="24"/>
          </w:rPr>
          <w:delText>es.</w:delText>
        </w:r>
      </w:del>
      <w:r w:rsidRPr="001515A5">
        <w:rPr>
          <w:rFonts w:ascii="Times New Roman" w:hAnsi="Times New Roman"/>
          <w:bCs/>
          <w:iCs/>
          <w:sz w:val="24"/>
          <w:szCs w:val="24"/>
        </w:rPr>
        <w:t>”</w:t>
      </w:r>
      <w:ins w:id="10" w:author="Alan" w:date="2011-05-05T20:36:00Z">
        <w:r w:rsidR="00A17BE5">
          <w:rPr>
            <w:rFonts w:ascii="Times New Roman" w:hAnsi="Times New Roman"/>
            <w:bCs/>
            <w:iCs/>
            <w:sz w:val="24"/>
            <w:szCs w:val="24"/>
          </w:rPr>
          <w:t xml:space="preserve"> Materials.</w:t>
        </w:r>
      </w:ins>
      <w:r w:rsidRPr="001515A5">
        <w:rPr>
          <w:rFonts w:ascii="Times New Roman" w:hAnsi="Times New Roman"/>
          <w:bCs/>
          <w:iCs/>
          <w:sz w:val="24"/>
          <w:szCs w:val="24"/>
        </w:rPr>
        <w:t xml:space="preserve"> Current LUC crystals have </w:t>
      </w:r>
      <w:r w:rsidRPr="00A17BE5">
        <w:rPr>
          <w:rFonts w:ascii="Times New Roman" w:hAnsi="Times New Roman"/>
          <w:bCs/>
          <w:i/>
          <w:iCs/>
          <w:sz w:val="24"/>
          <w:szCs w:val="24"/>
          <w:rPrChange w:id="11" w:author="Alan" w:date="2011-05-05T20:36:00Z">
            <w:rPr>
              <w:rFonts w:ascii="Times New Roman" w:hAnsi="Times New Roman"/>
              <w:bCs/>
              <w:iCs/>
              <w:sz w:val="24"/>
              <w:szCs w:val="24"/>
            </w:rPr>
          </w:rPrChange>
        </w:rPr>
        <w:t>ZT</w:t>
      </w:r>
      <w:r w:rsidRPr="001515A5">
        <w:rPr>
          <w:rFonts w:ascii="Times New Roman" w:hAnsi="Times New Roman"/>
          <w:bCs/>
          <w:iCs/>
          <w:sz w:val="24"/>
          <w:szCs w:val="24"/>
        </w:rPr>
        <w:t>&lt;3 [</w:t>
      </w:r>
      <w:proofErr w:type="spellStart"/>
      <w:r w:rsidR="00CD3DF5">
        <w:rPr>
          <w:rFonts w:ascii="Times New Roman" w:hAnsi="Times New Roman"/>
          <w:bCs/>
          <w:iCs/>
          <w:sz w:val="24"/>
          <w:szCs w:val="24"/>
        </w:rPr>
        <w:t>Skutt</w:t>
      </w:r>
      <w:proofErr w:type="spellEnd"/>
      <w:r w:rsidR="00CD3DF5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spellStart"/>
      <w:r w:rsidR="00CD3DF5">
        <w:rPr>
          <w:rFonts w:ascii="Times New Roman" w:hAnsi="Times New Roman"/>
          <w:bCs/>
          <w:iCs/>
          <w:sz w:val="24"/>
          <w:szCs w:val="24"/>
        </w:rPr>
        <w:t>Zintl</w:t>
      </w:r>
      <w:proofErr w:type="spellEnd"/>
      <w:r w:rsidRPr="001515A5">
        <w:rPr>
          <w:rFonts w:ascii="Times New Roman" w:hAnsi="Times New Roman"/>
          <w:bCs/>
          <w:iCs/>
          <w:sz w:val="24"/>
          <w:szCs w:val="24"/>
        </w:rPr>
        <w:t xml:space="preserve">] and more research is required to improve their thermoelectric performance. </w:t>
      </w:r>
    </w:p>
    <w:p w:rsidR="008067EF" w:rsidRDefault="00485C84" w:rsidP="00485C84">
      <w:pPr>
        <w:autoSpaceDE w:val="0"/>
        <w:autoSpaceDN w:val="0"/>
        <w:adjustRightInd w:val="0"/>
        <w:spacing w:after="0" w:line="240" w:lineRule="auto"/>
        <w:ind w:firstLine="720"/>
        <w:rPr>
          <w:ins w:id="12" w:author="Alan" w:date="2011-05-05T20:45:00Z"/>
          <w:rFonts w:ascii="Times New Roman" w:hAnsi="Times New Roman"/>
          <w:bCs/>
          <w:iCs/>
          <w:sz w:val="24"/>
          <w:szCs w:val="24"/>
        </w:rPr>
      </w:pPr>
      <w:r w:rsidRPr="001515A5">
        <w:rPr>
          <w:rFonts w:ascii="Times New Roman" w:hAnsi="Times New Roman"/>
          <w:bCs/>
          <w:iCs/>
          <w:sz w:val="24"/>
          <w:szCs w:val="24"/>
        </w:rPr>
        <w:t>The LUC crystals to be studied</w:t>
      </w:r>
      <w:ins w:id="13" w:author="Alan" w:date="2011-05-05T20:37:00Z">
        <w:r w:rsidR="00A17BE5">
          <w:rPr>
            <w:rFonts w:ascii="Times New Roman" w:hAnsi="Times New Roman"/>
            <w:bCs/>
            <w:iCs/>
            <w:sz w:val="24"/>
            <w:szCs w:val="24"/>
          </w:rPr>
          <w:t xml:space="preserve"> here</w:t>
        </w:r>
      </w:ins>
      <w:r w:rsidRPr="001515A5">
        <w:rPr>
          <w:rFonts w:ascii="Times New Roman" w:hAnsi="Times New Roman"/>
          <w:bCs/>
          <w:iCs/>
          <w:sz w:val="24"/>
          <w:szCs w:val="24"/>
        </w:rPr>
        <w:t xml:space="preserve"> are </w:t>
      </w:r>
      <w:proofErr w:type="spellStart"/>
      <w:r w:rsidRPr="001515A5">
        <w:rPr>
          <w:rFonts w:ascii="Times New Roman" w:hAnsi="Times New Roman"/>
          <w:bCs/>
          <w:iCs/>
          <w:sz w:val="24"/>
          <w:szCs w:val="24"/>
        </w:rPr>
        <w:t>skutterudites</w:t>
      </w:r>
      <w:proofErr w:type="spellEnd"/>
      <w:r w:rsidRPr="001515A5">
        <w:rPr>
          <w:rFonts w:ascii="Times New Roman" w:hAnsi="Times New Roman"/>
          <w:bCs/>
          <w:iCs/>
          <w:sz w:val="24"/>
          <w:szCs w:val="24"/>
        </w:rPr>
        <w:t xml:space="preserve"> [</w:t>
      </w:r>
      <w:proofErr w:type="spellStart"/>
      <w:r w:rsidR="005E2BAF">
        <w:rPr>
          <w:rFonts w:ascii="Times New Roman" w:hAnsi="Times New Roman"/>
          <w:bCs/>
          <w:iCs/>
          <w:sz w:val="24"/>
          <w:szCs w:val="24"/>
        </w:rPr>
        <w:t>Skutt</w:t>
      </w:r>
      <w:proofErr w:type="spellEnd"/>
      <w:r w:rsidRPr="001515A5">
        <w:rPr>
          <w:rFonts w:ascii="Times New Roman" w:hAnsi="Times New Roman"/>
          <w:bCs/>
          <w:iCs/>
          <w:sz w:val="24"/>
          <w:szCs w:val="24"/>
        </w:rPr>
        <w:t xml:space="preserve">] and </w:t>
      </w:r>
      <w:proofErr w:type="spellStart"/>
      <w:r w:rsidRPr="001515A5">
        <w:rPr>
          <w:rFonts w:ascii="Times New Roman" w:hAnsi="Times New Roman"/>
          <w:bCs/>
          <w:iCs/>
          <w:sz w:val="24"/>
          <w:szCs w:val="24"/>
        </w:rPr>
        <w:t>Zintl</w:t>
      </w:r>
      <w:proofErr w:type="spellEnd"/>
      <w:r w:rsidRPr="001515A5">
        <w:rPr>
          <w:rFonts w:ascii="Times New Roman" w:hAnsi="Times New Roman"/>
          <w:bCs/>
          <w:iCs/>
          <w:sz w:val="24"/>
          <w:szCs w:val="24"/>
        </w:rPr>
        <w:t xml:space="preserve"> compounds [</w:t>
      </w:r>
      <w:proofErr w:type="spellStart"/>
      <w:r w:rsidR="009D468B" w:rsidRPr="001515A5">
        <w:rPr>
          <w:rFonts w:ascii="Times New Roman" w:hAnsi="Times New Roman"/>
          <w:bCs/>
          <w:iCs/>
          <w:sz w:val="24"/>
          <w:szCs w:val="24"/>
        </w:rPr>
        <w:t>Zintl</w:t>
      </w:r>
      <w:proofErr w:type="spellEnd"/>
      <w:r w:rsidRPr="001515A5">
        <w:rPr>
          <w:rFonts w:ascii="Times New Roman" w:hAnsi="Times New Roman"/>
          <w:bCs/>
          <w:iCs/>
          <w:sz w:val="24"/>
          <w:szCs w:val="24"/>
        </w:rPr>
        <w:t>] (Figure 2).</w:t>
      </w:r>
      <w:r w:rsidR="009B56AA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E748F6" w:rsidRPr="001515A5">
        <w:rPr>
          <w:rFonts w:ascii="Times New Roman" w:hAnsi="Times New Roman"/>
          <w:bCs/>
          <w:iCs/>
          <w:sz w:val="24"/>
          <w:szCs w:val="24"/>
        </w:rPr>
        <w:t>Both</w:t>
      </w:r>
      <w:r w:rsidR="000215F9">
        <w:rPr>
          <w:rFonts w:ascii="Times New Roman" w:hAnsi="Times New Roman"/>
          <w:bCs/>
          <w:iCs/>
          <w:sz w:val="24"/>
          <w:szCs w:val="24"/>
        </w:rPr>
        <w:t xml:space="preserve"> of these</w:t>
      </w:r>
      <w:r w:rsidR="00E748F6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3554E4" w:rsidRPr="001515A5">
        <w:rPr>
          <w:rFonts w:ascii="Times New Roman" w:hAnsi="Times New Roman"/>
          <w:bCs/>
          <w:iCs/>
          <w:sz w:val="24"/>
          <w:szCs w:val="24"/>
        </w:rPr>
        <w:t>LUC</w:t>
      </w:r>
      <w:r w:rsidR="00120E61" w:rsidRPr="001515A5">
        <w:rPr>
          <w:rFonts w:ascii="Times New Roman" w:hAnsi="Times New Roman"/>
          <w:bCs/>
          <w:iCs/>
          <w:sz w:val="24"/>
          <w:szCs w:val="24"/>
        </w:rPr>
        <w:t xml:space="preserve"> crystals</w:t>
      </w:r>
      <w:r w:rsidR="003554E4" w:rsidRPr="001515A5">
        <w:rPr>
          <w:rFonts w:ascii="Times New Roman" w:hAnsi="Times New Roman"/>
          <w:bCs/>
          <w:iCs/>
          <w:sz w:val="24"/>
          <w:szCs w:val="24"/>
        </w:rPr>
        <w:t xml:space="preserve"> have</w:t>
      </w:r>
      <w:del w:id="14" w:author="Alan" w:date="2011-05-05T20:37:00Z">
        <w:r w:rsidR="003554E4" w:rsidRPr="001515A5" w:rsidDel="00A17BE5">
          <w:rPr>
            <w:rFonts w:ascii="Times New Roman" w:hAnsi="Times New Roman"/>
            <w:bCs/>
            <w:iCs/>
            <w:sz w:val="24"/>
            <w:szCs w:val="24"/>
          </w:rPr>
          <w:delText xml:space="preserve"> low</w:delText>
        </w:r>
      </w:del>
      <w:r w:rsidR="003554E4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ZT&lt;</m:t>
        </m:r>
        <m:r>
          <w:rPr>
            <w:rFonts w:ascii="Cambria Math" w:hAnsi="Times New Roman"/>
            <w:sz w:val="24"/>
            <w:szCs w:val="24"/>
          </w:rPr>
          <m:t>0.3</m:t>
        </m:r>
      </m:oMath>
      <w:r w:rsidR="00CF5CF2">
        <w:rPr>
          <w:rFonts w:ascii="Times New Roman" w:hAnsi="Times New Roman"/>
          <w:bCs/>
          <w:iCs/>
          <w:sz w:val="24"/>
          <w:szCs w:val="24"/>
        </w:rPr>
        <w:t xml:space="preserve"> [</w:t>
      </w:r>
      <w:proofErr w:type="spellStart"/>
      <w:r w:rsidR="00F01D9A">
        <w:rPr>
          <w:rFonts w:ascii="Times New Roman" w:hAnsi="Times New Roman"/>
          <w:bCs/>
          <w:iCs/>
          <w:sz w:val="24"/>
          <w:szCs w:val="24"/>
        </w:rPr>
        <w:t>Skutt</w:t>
      </w:r>
      <w:proofErr w:type="spellEnd"/>
      <w:r w:rsidR="00CF5CF2">
        <w:rPr>
          <w:rFonts w:ascii="Times New Roman" w:hAnsi="Times New Roman"/>
          <w:bCs/>
          <w:iCs/>
          <w:sz w:val="24"/>
          <w:szCs w:val="24"/>
        </w:rPr>
        <w:t>,</w:t>
      </w:r>
      <w:r w:rsidR="006D5FB2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CF5CF2">
        <w:rPr>
          <w:rFonts w:ascii="Times New Roman" w:hAnsi="Times New Roman"/>
          <w:bCs/>
          <w:iCs/>
          <w:sz w:val="24"/>
          <w:szCs w:val="24"/>
        </w:rPr>
        <w:t>Zintl</w:t>
      </w:r>
      <w:proofErr w:type="spellEnd"/>
      <w:r w:rsidR="00CF5CF2">
        <w:rPr>
          <w:rFonts w:ascii="Times New Roman" w:hAnsi="Times New Roman"/>
          <w:bCs/>
          <w:iCs/>
          <w:sz w:val="24"/>
          <w:szCs w:val="24"/>
        </w:rPr>
        <w:t>]</w:t>
      </w:r>
      <w:r w:rsidR="003554E4" w:rsidRPr="001515A5">
        <w:rPr>
          <w:rFonts w:ascii="Times New Roman" w:hAnsi="Times New Roman"/>
          <w:bCs/>
          <w:iCs/>
          <w:sz w:val="24"/>
          <w:szCs w:val="24"/>
        </w:rPr>
        <w:t>, but experiment</w:t>
      </w:r>
      <w:ins w:id="15" w:author="Alan" w:date="2011-05-05T20:37:00Z">
        <w:r w:rsidR="00A17BE5">
          <w:rPr>
            <w:rFonts w:ascii="Times New Roman" w:hAnsi="Times New Roman"/>
            <w:bCs/>
            <w:iCs/>
            <w:sz w:val="24"/>
            <w:szCs w:val="24"/>
          </w:rPr>
          <w:t>al measurements</w:t>
        </w:r>
      </w:ins>
      <w:del w:id="16" w:author="Alan" w:date="2011-05-05T20:37:00Z">
        <w:r w:rsidR="003554E4" w:rsidRPr="001515A5" w:rsidDel="00A17BE5">
          <w:rPr>
            <w:rFonts w:ascii="Times New Roman" w:hAnsi="Times New Roman"/>
            <w:bCs/>
            <w:iCs/>
            <w:sz w:val="24"/>
            <w:szCs w:val="24"/>
          </w:rPr>
          <w:delText>s</w:delText>
        </w:r>
      </w:del>
      <w:r w:rsidR="003554E4" w:rsidRPr="001515A5">
        <w:rPr>
          <w:rFonts w:ascii="Times New Roman" w:hAnsi="Times New Roman"/>
          <w:bCs/>
          <w:iCs/>
          <w:sz w:val="24"/>
          <w:szCs w:val="24"/>
        </w:rPr>
        <w:t xml:space="preserve"> show </w:t>
      </w:r>
      <w:ins w:id="17" w:author="Alan" w:date="2011-05-05T20:37:00Z">
        <w:r w:rsidR="00A17BE5">
          <w:rPr>
            <w:rFonts w:ascii="Times New Roman" w:hAnsi="Times New Roman"/>
            <w:bCs/>
            <w:iCs/>
            <w:sz w:val="24"/>
            <w:szCs w:val="24"/>
          </w:rPr>
          <w:t xml:space="preserve">intriguing </w:t>
        </w:r>
      </w:ins>
      <w:r w:rsidR="003554E4" w:rsidRPr="001515A5">
        <w:rPr>
          <w:rFonts w:ascii="Times New Roman" w:hAnsi="Times New Roman"/>
          <w:bCs/>
          <w:iCs/>
          <w:sz w:val="24"/>
          <w:szCs w:val="24"/>
        </w:rPr>
        <w:t>potential for improved thermoelectric efficiency [</w:t>
      </w:r>
      <w:r w:rsidR="00D03710" w:rsidRPr="001515A5">
        <w:rPr>
          <w:rFonts w:ascii="Times New Roman" w:hAnsi="Times New Roman"/>
          <w:bCs/>
          <w:iCs/>
          <w:sz w:val="24"/>
          <w:szCs w:val="24"/>
        </w:rPr>
        <w:t>Yang1, Yang2</w:t>
      </w:r>
      <w:r w:rsidR="003554E4" w:rsidRPr="001515A5">
        <w:rPr>
          <w:rFonts w:ascii="Times New Roman" w:hAnsi="Times New Roman"/>
          <w:bCs/>
          <w:iCs/>
          <w:sz w:val="24"/>
          <w:szCs w:val="24"/>
        </w:rPr>
        <w:t xml:space="preserve">]. 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 Identifying design strategies for improving </w:t>
      </w:r>
      <w:proofErr w:type="spellStart"/>
      <w:r w:rsidR="00CA6B65">
        <w:rPr>
          <w:rFonts w:ascii="Times New Roman" w:hAnsi="Times New Roman"/>
          <w:bCs/>
          <w:iCs/>
          <w:sz w:val="24"/>
          <w:szCs w:val="24"/>
        </w:rPr>
        <w:t>skutterudite</w:t>
      </w:r>
      <w:proofErr w:type="spellEnd"/>
      <w:r w:rsidR="00CA6B65">
        <w:rPr>
          <w:rFonts w:ascii="Times New Roman" w:hAnsi="Times New Roman"/>
          <w:bCs/>
          <w:iCs/>
          <w:sz w:val="24"/>
          <w:szCs w:val="24"/>
        </w:rPr>
        <w:t xml:space="preserve"> and </w:t>
      </w:r>
      <w:proofErr w:type="spellStart"/>
      <w:r w:rsidR="00CA6B65">
        <w:rPr>
          <w:rFonts w:ascii="Times New Roman" w:hAnsi="Times New Roman"/>
          <w:bCs/>
          <w:iCs/>
          <w:sz w:val="24"/>
          <w:szCs w:val="24"/>
        </w:rPr>
        <w:t>Zintl</w:t>
      </w:r>
      <w:proofErr w:type="spellEnd"/>
      <w:r w:rsidR="00CA6B65">
        <w:rPr>
          <w:rFonts w:ascii="Times New Roman" w:hAnsi="Times New Roman"/>
          <w:bCs/>
          <w:iCs/>
          <w:sz w:val="24"/>
          <w:szCs w:val="24"/>
        </w:rPr>
        <w:t xml:space="preserve"> compound</w:t>
      </w:r>
      <w:del w:id="18" w:author="Alan" w:date="2011-05-05T20:38:00Z">
        <w:r w:rsidR="00CA6B65" w:rsidDel="00A17BE5">
          <w:rPr>
            <w:rFonts w:ascii="Times New Roman" w:hAnsi="Times New Roman"/>
            <w:bCs/>
            <w:iCs/>
            <w:sz w:val="24"/>
            <w:szCs w:val="24"/>
          </w:rPr>
          <w:delText>s</w:delText>
        </w:r>
      </w:del>
      <w:r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1515A5">
        <w:rPr>
          <w:rFonts w:ascii="Times New Roman" w:hAnsi="Times New Roman"/>
          <w:bCs/>
          <w:i/>
          <w:iCs/>
          <w:sz w:val="24"/>
          <w:szCs w:val="24"/>
        </w:rPr>
        <w:t>ZT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 requires detailed atomistic analyses. The necessary computational tools and resources</w:t>
      </w:r>
      <w:ins w:id="19" w:author="Alan" w:date="2011-05-05T20:38:00Z">
        <w:r w:rsidR="00A17BE5">
          <w:rPr>
            <w:rFonts w:ascii="Times New Roman" w:hAnsi="Times New Roman"/>
            <w:bCs/>
            <w:iCs/>
            <w:sz w:val="24"/>
            <w:szCs w:val="24"/>
          </w:rPr>
          <w:t xml:space="preserve"> are</w:t>
        </w:r>
      </w:ins>
      <w:r w:rsidRPr="001515A5">
        <w:rPr>
          <w:rFonts w:ascii="Times New Roman" w:hAnsi="Times New Roman"/>
          <w:bCs/>
          <w:iCs/>
          <w:sz w:val="24"/>
          <w:szCs w:val="24"/>
        </w:rPr>
        <w:t xml:space="preserve"> available in my research </w:t>
      </w:r>
      <w:r w:rsidRPr="001515A5">
        <w:rPr>
          <w:rFonts w:ascii="Times New Roman" w:hAnsi="Times New Roman"/>
          <w:bCs/>
          <w:iCs/>
          <w:sz w:val="24"/>
          <w:szCs w:val="24"/>
        </w:rPr>
        <w:lastRenderedPageBreak/>
        <w:t xml:space="preserve">group, the </w:t>
      </w:r>
      <w:r w:rsidR="00F42DFC">
        <w:rPr>
          <w:rFonts w:ascii="Times New Roman" w:hAnsi="Times New Roman"/>
          <w:bCs/>
          <w:iCs/>
          <w:noProof/>
          <w:sz w:val="24"/>
          <w:szCs w:val="24"/>
        </w:rPr>
        <w:pict>
          <v:rect id="_x0000_s1039" style="position:absolute;left:0;text-align:left;margin-left:430.4pt;margin-top:-11.3pt;width:14.5pt;height:10.25pt;z-index:251664384;mso-position-horizontal-relative:text;mso-position-vertical-relative:text" stroked="f"/>
        </w:pict>
      </w:r>
      <w:r w:rsidRPr="001515A5">
        <w:rPr>
          <w:rFonts w:ascii="Times New Roman" w:hAnsi="Times New Roman"/>
          <w:bCs/>
          <w:iCs/>
          <w:sz w:val="24"/>
          <w:szCs w:val="24"/>
        </w:rPr>
        <w:t>Nanoscale Transport Phenomena Laboratory (NTPL)</w:t>
      </w:r>
      <w:r w:rsidR="003A0306">
        <w:rPr>
          <w:rFonts w:ascii="Times New Roman" w:hAnsi="Times New Roman"/>
          <w:bCs/>
          <w:iCs/>
          <w:sz w:val="24"/>
          <w:szCs w:val="24"/>
        </w:rPr>
        <w:t xml:space="preserve">, </w:t>
      </w:r>
      <w:del w:id="20" w:author="Alan" w:date="2011-05-05T20:38:00Z">
        <w:r w:rsidR="003A0306" w:rsidDel="00A17BE5">
          <w:rPr>
            <w:rFonts w:ascii="Times New Roman" w:hAnsi="Times New Roman"/>
            <w:bCs/>
            <w:iCs/>
            <w:sz w:val="24"/>
            <w:szCs w:val="24"/>
          </w:rPr>
          <w:delText>can provide the required analysis</w:delText>
        </w:r>
        <w:r w:rsidR="000C37B6" w:rsidDel="00A17BE5">
          <w:rPr>
            <w:rFonts w:ascii="Times New Roman" w:hAnsi="Times New Roman"/>
            <w:bCs/>
            <w:iCs/>
            <w:sz w:val="24"/>
            <w:szCs w:val="24"/>
          </w:rPr>
          <w:delText xml:space="preserve"> </w:delText>
        </w:r>
      </w:del>
      <w:r w:rsidR="000C37B6">
        <w:rPr>
          <w:rFonts w:ascii="Times New Roman" w:hAnsi="Times New Roman"/>
          <w:bCs/>
          <w:iCs/>
          <w:sz w:val="24"/>
          <w:szCs w:val="24"/>
        </w:rPr>
        <w:t>[Larkin, ALD1</w:t>
      </w:r>
      <w:r w:rsidR="008A5367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gramStart"/>
      <w:r w:rsidR="008A5367">
        <w:rPr>
          <w:rFonts w:ascii="Times New Roman" w:hAnsi="Times New Roman"/>
          <w:bCs/>
          <w:iCs/>
          <w:sz w:val="24"/>
          <w:szCs w:val="24"/>
        </w:rPr>
        <w:t>ALD2</w:t>
      </w:r>
      <w:proofErr w:type="gramEnd"/>
      <w:r w:rsidR="000C37B6" w:rsidRPr="001515A5">
        <w:rPr>
          <w:rFonts w:ascii="Times New Roman" w:hAnsi="Times New Roman"/>
          <w:bCs/>
          <w:iCs/>
          <w:sz w:val="24"/>
          <w:szCs w:val="24"/>
        </w:rPr>
        <w:t>]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. Classical </w:t>
      </w:r>
      <w:r w:rsidR="00BF5FEA">
        <w:rPr>
          <w:rFonts w:ascii="Times New Roman" w:hAnsi="Times New Roman"/>
          <w:bCs/>
          <w:iCs/>
          <w:sz w:val="24"/>
          <w:szCs w:val="24"/>
        </w:rPr>
        <w:t>simulation</w:t>
      </w:r>
      <w:r w:rsidRPr="001515A5">
        <w:rPr>
          <w:rFonts w:ascii="Times New Roman" w:hAnsi="Times New Roman"/>
          <w:bCs/>
          <w:iCs/>
          <w:sz w:val="24"/>
          <w:szCs w:val="24"/>
        </w:rPr>
        <w:t>s will be used in preliminary testing</w:t>
      </w:r>
      <w:r w:rsidR="00137A40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to </w:t>
      </w:r>
      <w:r w:rsidR="0070059F" w:rsidRPr="001515A5">
        <w:rPr>
          <w:rFonts w:ascii="Times New Roman" w:hAnsi="Times New Roman"/>
          <w:bCs/>
          <w:iCs/>
          <w:sz w:val="24"/>
          <w:szCs w:val="24"/>
        </w:rPr>
        <w:t>study</w:t>
      </w:r>
      <w:r w:rsidR="006639DF" w:rsidRPr="001515A5">
        <w:rPr>
          <w:rFonts w:ascii="Times New Roman" w:hAnsi="Times New Roman"/>
          <w:bCs/>
          <w:iCs/>
          <w:sz w:val="24"/>
          <w:szCs w:val="24"/>
        </w:rPr>
        <w:t xml:space="preserve"> the</w:t>
      </w:r>
      <w:r w:rsidR="00FD452F" w:rsidRPr="001515A5">
        <w:rPr>
          <w:rFonts w:ascii="Times New Roman" w:hAnsi="Times New Roman"/>
          <w:bCs/>
          <w:iCs/>
          <w:sz w:val="24"/>
          <w:szCs w:val="24"/>
        </w:rPr>
        <w:t xml:space="preserve"> structural features of LUC crystals </w:t>
      </w:r>
      <w:r w:rsidR="003E2621" w:rsidRPr="001515A5">
        <w:rPr>
          <w:rFonts w:ascii="Times New Roman" w:hAnsi="Times New Roman"/>
          <w:bCs/>
          <w:iCs/>
          <w:sz w:val="24"/>
          <w:szCs w:val="24"/>
        </w:rPr>
        <w:t>that lead to</w:t>
      </w:r>
      <w:r w:rsidR="00FD452F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3E2621" w:rsidRPr="001515A5">
        <w:rPr>
          <w:rFonts w:ascii="Times New Roman" w:hAnsi="Times New Roman"/>
          <w:bCs/>
          <w:iCs/>
          <w:sz w:val="24"/>
          <w:szCs w:val="24"/>
        </w:rPr>
        <w:t>low</w:t>
      </w:r>
      <w:r w:rsidR="00E519FB">
        <w:rPr>
          <w:rFonts w:ascii="Times New Roman" w:hAnsi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κ</m:t>
        </m:r>
      </m:oMath>
      <w:r w:rsidR="004676AE">
        <w:rPr>
          <w:rFonts w:ascii="Times New Roman" w:hAnsi="Times New Roman"/>
          <w:bCs/>
          <w:iCs/>
          <w:sz w:val="24"/>
          <w:szCs w:val="24"/>
        </w:rPr>
        <w:t xml:space="preserve"> (</w:t>
      </w:r>
      <w:r w:rsidR="004676AE" w:rsidRPr="004676AE">
        <w:rPr>
          <w:rFonts w:ascii="Times New Roman" w:hAnsi="Times New Roman"/>
          <w:bCs/>
          <w:i/>
          <w:iCs/>
          <w:sz w:val="24"/>
          <w:szCs w:val="24"/>
        </w:rPr>
        <w:t>Objective 1</w:t>
      </w:r>
      <w:r w:rsidR="004676AE">
        <w:rPr>
          <w:rFonts w:ascii="Times New Roman" w:hAnsi="Times New Roman"/>
          <w:bCs/>
          <w:iCs/>
          <w:sz w:val="24"/>
          <w:szCs w:val="24"/>
        </w:rPr>
        <w:t>)</w:t>
      </w:r>
      <w:r w:rsidR="007B7DBB">
        <w:rPr>
          <w:rFonts w:ascii="Times New Roman" w:hAnsi="Times New Roman"/>
          <w:bCs/>
          <w:iCs/>
          <w:sz w:val="24"/>
          <w:szCs w:val="24"/>
        </w:rPr>
        <w:t xml:space="preserve"> [Larkin</w:t>
      </w:r>
      <w:proofErr w:type="gramStart"/>
      <w:r w:rsidR="007B7DBB">
        <w:rPr>
          <w:rFonts w:ascii="Times New Roman" w:hAnsi="Times New Roman"/>
          <w:bCs/>
          <w:iCs/>
          <w:sz w:val="24"/>
          <w:szCs w:val="24"/>
        </w:rPr>
        <w:t>,ALD1</w:t>
      </w:r>
      <w:proofErr w:type="gramEnd"/>
      <w:r w:rsidR="007B7DBB">
        <w:rPr>
          <w:rFonts w:ascii="Times New Roman" w:hAnsi="Times New Roman"/>
          <w:bCs/>
          <w:iCs/>
          <w:sz w:val="24"/>
          <w:szCs w:val="24"/>
        </w:rPr>
        <w:t>, ALD2]</w:t>
      </w:r>
      <w:r w:rsidR="00210200" w:rsidRPr="001515A5">
        <w:rPr>
          <w:rFonts w:ascii="Times New Roman" w:hAnsi="Times New Roman"/>
          <w:bCs/>
          <w:iCs/>
          <w:sz w:val="24"/>
          <w:szCs w:val="24"/>
        </w:rPr>
        <w:t>.</w:t>
      </w:r>
      <w:r w:rsidR="00490997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 The</w:t>
      </w:r>
      <w:ins w:id="21" w:author="Alan" w:date="2011-05-05T20:38:00Z">
        <w:r w:rsidR="00A17BE5">
          <w:rPr>
            <w:rFonts w:ascii="Times New Roman" w:hAnsi="Times New Roman"/>
            <w:bCs/>
            <w:iCs/>
            <w:sz w:val="24"/>
            <w:szCs w:val="24"/>
          </w:rPr>
          <w:t>se</w:t>
        </w:r>
      </w:ins>
      <w:r w:rsidR="00F915AF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ins w:id="22" w:author="Alan" w:date="2011-05-05T20:38:00Z">
        <w:r w:rsidR="00A17BE5">
          <w:rPr>
            <w:rFonts w:ascii="Times New Roman" w:hAnsi="Times New Roman"/>
            <w:bCs/>
            <w:iCs/>
            <w:sz w:val="24"/>
            <w:szCs w:val="24"/>
          </w:rPr>
          <w:t>medium</w:t>
        </w:r>
      </w:ins>
      <w:del w:id="23" w:author="Alan" w:date="2011-05-05T20:38:00Z">
        <w:r w:rsidR="00F915AF" w:rsidRPr="001515A5" w:rsidDel="00A17BE5">
          <w:rPr>
            <w:rFonts w:ascii="Times New Roman" w:hAnsi="Times New Roman"/>
            <w:bCs/>
            <w:iCs/>
            <w:sz w:val="24"/>
            <w:szCs w:val="24"/>
          </w:rPr>
          <w:delText>less</w:delText>
        </w:r>
      </w:del>
      <w:r w:rsidR="00F915AF" w:rsidRPr="001515A5">
        <w:rPr>
          <w:rFonts w:ascii="Times New Roman" w:hAnsi="Times New Roman"/>
          <w:bCs/>
          <w:iCs/>
          <w:sz w:val="24"/>
          <w:szCs w:val="24"/>
        </w:rPr>
        <w:t>-accura</w:t>
      </w:r>
      <w:ins w:id="24" w:author="Alan" w:date="2011-05-05T20:38:00Z">
        <w:r w:rsidR="00A17BE5">
          <w:rPr>
            <w:rFonts w:ascii="Times New Roman" w:hAnsi="Times New Roman"/>
            <w:bCs/>
            <w:iCs/>
            <w:sz w:val="24"/>
            <w:szCs w:val="24"/>
          </w:rPr>
          <w:t>cy</w:t>
        </w:r>
      </w:ins>
      <w:del w:id="25" w:author="Alan" w:date="2011-05-05T20:38:00Z">
        <w:r w:rsidR="00F915AF" w:rsidRPr="001515A5" w:rsidDel="00A17BE5">
          <w:rPr>
            <w:rFonts w:ascii="Times New Roman" w:hAnsi="Times New Roman"/>
            <w:bCs/>
            <w:iCs/>
            <w:sz w:val="24"/>
            <w:szCs w:val="24"/>
          </w:rPr>
          <w:delText>te</w:delText>
        </w:r>
      </w:del>
      <w:r w:rsidR="00895083">
        <w:rPr>
          <w:rFonts w:ascii="Times New Roman" w:hAnsi="Times New Roman"/>
          <w:bCs/>
          <w:iCs/>
          <w:sz w:val="24"/>
          <w:szCs w:val="24"/>
        </w:rPr>
        <w:t xml:space="preserve"> classical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232D35">
        <w:rPr>
          <w:rFonts w:ascii="Times New Roman" w:hAnsi="Times New Roman"/>
          <w:bCs/>
          <w:iCs/>
          <w:sz w:val="24"/>
          <w:szCs w:val="24"/>
        </w:rPr>
        <w:t>simulation results will</w:t>
      </w:r>
      <w:r w:rsidR="00F25CA0">
        <w:rPr>
          <w:rFonts w:ascii="Times New Roman" w:hAnsi="Times New Roman"/>
          <w:bCs/>
          <w:iCs/>
          <w:sz w:val="24"/>
          <w:szCs w:val="24"/>
        </w:rPr>
        <w:t xml:space="preserve"> then</w:t>
      </w:r>
      <w:r w:rsidR="00232D3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1515A5">
        <w:rPr>
          <w:rFonts w:ascii="Times New Roman" w:hAnsi="Times New Roman"/>
          <w:bCs/>
          <w:iCs/>
          <w:sz w:val="24"/>
          <w:szCs w:val="24"/>
        </w:rPr>
        <w:t>be used to design computationally-intensive</w:t>
      </w:r>
      <w:r w:rsidR="0054530C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1515A5">
        <w:rPr>
          <w:rFonts w:ascii="Times New Roman" w:hAnsi="Times New Roman"/>
          <w:bCs/>
          <w:i/>
          <w:iCs/>
          <w:sz w:val="24"/>
          <w:szCs w:val="24"/>
        </w:rPr>
        <w:t>ab</w:t>
      </w:r>
      <w:proofErr w:type="spellEnd"/>
      <w:r w:rsidRPr="001515A5">
        <w:rPr>
          <w:rFonts w:ascii="Times New Roman" w:hAnsi="Times New Roman"/>
          <w:bCs/>
          <w:i/>
          <w:iCs/>
          <w:sz w:val="24"/>
          <w:szCs w:val="24"/>
        </w:rPr>
        <w:t xml:space="preserve"> initio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 (quantum mechanical) simulations, which have high accuracy</w:t>
      </w:r>
      <w:r w:rsidR="004676AE">
        <w:rPr>
          <w:rFonts w:ascii="Times New Roman" w:hAnsi="Times New Roman"/>
          <w:bCs/>
          <w:iCs/>
          <w:sz w:val="24"/>
          <w:szCs w:val="24"/>
        </w:rPr>
        <w:t xml:space="preserve"> (</w:t>
      </w:r>
      <w:r w:rsidR="004676AE" w:rsidRPr="004676AE">
        <w:rPr>
          <w:rFonts w:ascii="Times New Roman" w:hAnsi="Times New Roman"/>
          <w:bCs/>
          <w:i/>
          <w:iCs/>
          <w:sz w:val="24"/>
          <w:szCs w:val="24"/>
        </w:rPr>
        <w:t>Objective 2</w:t>
      </w:r>
      <w:r w:rsidR="004676AE">
        <w:rPr>
          <w:rFonts w:ascii="Times New Roman" w:hAnsi="Times New Roman"/>
          <w:bCs/>
          <w:iCs/>
          <w:sz w:val="24"/>
          <w:szCs w:val="24"/>
        </w:rPr>
        <w:t>)</w:t>
      </w:r>
      <w:r w:rsidR="00C878DE">
        <w:rPr>
          <w:rFonts w:ascii="Times New Roman" w:hAnsi="Times New Roman"/>
          <w:bCs/>
          <w:iCs/>
          <w:sz w:val="24"/>
          <w:szCs w:val="24"/>
        </w:rPr>
        <w:t xml:space="preserve"> [DFPT]</w:t>
      </w:r>
      <w:r w:rsidRPr="001515A5">
        <w:rPr>
          <w:rFonts w:ascii="Times New Roman" w:hAnsi="Times New Roman"/>
          <w:bCs/>
          <w:iCs/>
          <w:sz w:val="24"/>
          <w:szCs w:val="24"/>
        </w:rPr>
        <w:t>.  From these</w:t>
      </w:r>
      <w:r w:rsidR="00353D27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353D27" w:rsidRPr="00CA6284">
        <w:rPr>
          <w:rFonts w:ascii="Times New Roman" w:hAnsi="Times New Roman"/>
          <w:bCs/>
          <w:i/>
          <w:iCs/>
          <w:sz w:val="24"/>
          <w:szCs w:val="24"/>
        </w:rPr>
        <w:t>ab</w:t>
      </w:r>
      <w:proofErr w:type="spellEnd"/>
      <w:r w:rsidR="00353D27" w:rsidRPr="00CA6284">
        <w:rPr>
          <w:rFonts w:ascii="Times New Roman" w:hAnsi="Times New Roman"/>
          <w:bCs/>
          <w:i/>
          <w:iCs/>
          <w:sz w:val="24"/>
          <w:szCs w:val="24"/>
        </w:rPr>
        <w:t xml:space="preserve"> initio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 simulations, </w:t>
      </w:r>
      <w:r w:rsidR="00103153" w:rsidRPr="001515A5">
        <w:rPr>
          <w:rFonts w:ascii="Times New Roman" w:hAnsi="Times New Roman"/>
          <w:bCs/>
          <w:iCs/>
          <w:sz w:val="24"/>
          <w:szCs w:val="24"/>
        </w:rPr>
        <w:t xml:space="preserve">structural features that lead to low </w:t>
      </w:r>
      <m:oMath>
        <m:r>
          <w:rPr>
            <w:rFonts w:ascii="Cambria Math" w:hAnsi="Times New Roman"/>
            <w:sz w:val="24"/>
            <w:szCs w:val="24"/>
          </w:rPr>
          <m:t>κ</m:t>
        </m:r>
      </m:oMath>
      <w:r w:rsidRPr="001515A5">
        <w:rPr>
          <w:rFonts w:ascii="Times New Roman" w:hAnsi="Times New Roman"/>
          <w:bCs/>
          <w:iCs/>
          <w:sz w:val="24"/>
          <w:szCs w:val="24"/>
        </w:rPr>
        <w:t xml:space="preserve"> will be identified</w:t>
      </w:r>
      <w:r w:rsidR="00162564" w:rsidRPr="001515A5">
        <w:rPr>
          <w:rFonts w:ascii="Times New Roman" w:hAnsi="Times New Roman"/>
          <w:bCs/>
          <w:iCs/>
          <w:sz w:val="24"/>
          <w:szCs w:val="24"/>
        </w:rPr>
        <w:t xml:space="preserve"> with </w:t>
      </w:r>
      <w:r w:rsidR="00F33C84" w:rsidRPr="001515A5">
        <w:rPr>
          <w:rFonts w:ascii="Times New Roman" w:hAnsi="Times New Roman"/>
          <w:bCs/>
          <w:iCs/>
          <w:sz w:val="24"/>
          <w:szCs w:val="24"/>
        </w:rPr>
        <w:t>high accuracy</w:t>
      </w:r>
      <w:r w:rsidRPr="001515A5">
        <w:rPr>
          <w:rFonts w:ascii="Times New Roman" w:hAnsi="Times New Roman"/>
          <w:bCs/>
          <w:iCs/>
          <w:sz w:val="24"/>
          <w:szCs w:val="24"/>
        </w:rPr>
        <w:t xml:space="preserve"> to improve </w:t>
      </w:r>
      <w:r w:rsidRPr="001515A5">
        <w:rPr>
          <w:rFonts w:ascii="Times New Roman" w:hAnsi="Times New Roman"/>
          <w:bCs/>
          <w:i/>
          <w:iCs/>
          <w:sz w:val="24"/>
          <w:szCs w:val="24"/>
        </w:rPr>
        <w:t>ZT</w:t>
      </w:r>
      <w:r w:rsidRPr="001515A5">
        <w:rPr>
          <w:rFonts w:ascii="Times New Roman" w:hAnsi="Times New Roman"/>
          <w:bCs/>
          <w:iCs/>
          <w:sz w:val="24"/>
          <w:szCs w:val="24"/>
        </w:rPr>
        <w:t>.</w:t>
      </w:r>
      <w:r w:rsidR="002A0858" w:rsidRPr="001515A5">
        <w:rPr>
          <w:rFonts w:ascii="Times New Roman" w:hAnsi="Times New Roman"/>
          <w:bCs/>
          <w:iCs/>
          <w:sz w:val="24"/>
          <w:szCs w:val="24"/>
        </w:rPr>
        <w:t xml:space="preserve"> The</w:t>
      </w:r>
      <w:r w:rsidR="0072094A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72094A" w:rsidRPr="0072094A">
        <w:rPr>
          <w:rFonts w:ascii="Times New Roman" w:hAnsi="Times New Roman"/>
          <w:bCs/>
          <w:i/>
          <w:iCs/>
          <w:sz w:val="24"/>
          <w:szCs w:val="24"/>
        </w:rPr>
        <w:t>ab</w:t>
      </w:r>
      <w:proofErr w:type="spellEnd"/>
      <w:r w:rsidR="0072094A" w:rsidRPr="0072094A">
        <w:rPr>
          <w:rFonts w:ascii="Times New Roman" w:hAnsi="Times New Roman"/>
          <w:bCs/>
          <w:i/>
          <w:iCs/>
          <w:sz w:val="24"/>
          <w:szCs w:val="24"/>
        </w:rPr>
        <w:t xml:space="preserve"> initio</w:t>
      </w:r>
      <w:r w:rsidR="002A0858" w:rsidRPr="001515A5">
        <w:rPr>
          <w:rFonts w:ascii="Times New Roman" w:hAnsi="Times New Roman"/>
          <w:bCs/>
          <w:iCs/>
          <w:sz w:val="24"/>
          <w:szCs w:val="24"/>
        </w:rPr>
        <w:t xml:space="preserve"> simulation results will be validated against limited experimental data [</w:t>
      </w:r>
      <w:proofErr w:type="spellStart"/>
      <w:r w:rsidR="00B11F28" w:rsidRPr="001515A5">
        <w:rPr>
          <w:rFonts w:ascii="Times New Roman" w:hAnsi="Times New Roman"/>
          <w:bCs/>
          <w:iCs/>
          <w:sz w:val="24"/>
          <w:szCs w:val="24"/>
        </w:rPr>
        <w:t>Skutt</w:t>
      </w:r>
      <w:proofErr w:type="gramStart"/>
      <w:r w:rsidR="00B11F28" w:rsidRPr="001515A5">
        <w:rPr>
          <w:rFonts w:ascii="Times New Roman" w:hAnsi="Times New Roman"/>
          <w:bCs/>
          <w:iCs/>
          <w:sz w:val="24"/>
          <w:szCs w:val="24"/>
        </w:rPr>
        <w:t>,Zintl</w:t>
      </w:r>
      <w:proofErr w:type="spellEnd"/>
      <w:proofErr w:type="gramEnd"/>
      <w:r w:rsidR="007534B7">
        <w:rPr>
          <w:rFonts w:ascii="Times New Roman" w:hAnsi="Times New Roman"/>
          <w:bCs/>
          <w:iCs/>
          <w:sz w:val="24"/>
          <w:szCs w:val="24"/>
        </w:rPr>
        <w:t>, Yang1, Yang2</w:t>
      </w:r>
      <w:r w:rsidR="002A0858" w:rsidRPr="001515A5">
        <w:rPr>
          <w:rFonts w:ascii="Times New Roman" w:hAnsi="Times New Roman"/>
          <w:bCs/>
          <w:iCs/>
          <w:sz w:val="24"/>
          <w:szCs w:val="24"/>
        </w:rPr>
        <w:t>]</w:t>
      </w:r>
      <w:r w:rsidR="00B8754B" w:rsidRPr="001515A5">
        <w:rPr>
          <w:rFonts w:ascii="Times New Roman" w:hAnsi="Times New Roman"/>
          <w:bCs/>
          <w:iCs/>
          <w:sz w:val="24"/>
          <w:szCs w:val="24"/>
        </w:rPr>
        <w:t xml:space="preserve">, and used to provide guidance to the experimental community working on these </w:t>
      </w:r>
      <w:ins w:id="26" w:author="Alan" w:date="2011-05-05T20:39:00Z">
        <w:r w:rsidR="00A17BE5">
          <w:rPr>
            <w:rFonts w:ascii="Times New Roman" w:hAnsi="Times New Roman"/>
            <w:bCs/>
            <w:iCs/>
            <w:sz w:val="24"/>
            <w:szCs w:val="24"/>
          </w:rPr>
          <w:t xml:space="preserve">exciting </w:t>
        </w:r>
      </w:ins>
      <w:r w:rsidR="00B8754B" w:rsidRPr="001515A5">
        <w:rPr>
          <w:rFonts w:ascii="Times New Roman" w:hAnsi="Times New Roman"/>
          <w:bCs/>
          <w:iCs/>
          <w:sz w:val="24"/>
          <w:szCs w:val="24"/>
        </w:rPr>
        <w:t>materials</w:t>
      </w:r>
      <w:r w:rsidR="001E796D">
        <w:rPr>
          <w:rFonts w:ascii="Times New Roman" w:hAnsi="Times New Roman"/>
          <w:bCs/>
          <w:iCs/>
          <w:sz w:val="24"/>
          <w:szCs w:val="24"/>
        </w:rPr>
        <w:t xml:space="preserve"> (</w:t>
      </w:r>
      <w:r w:rsidR="001E796D" w:rsidRPr="001E796D">
        <w:rPr>
          <w:rFonts w:ascii="Times New Roman" w:hAnsi="Times New Roman"/>
          <w:bCs/>
          <w:i/>
          <w:iCs/>
          <w:sz w:val="24"/>
          <w:szCs w:val="24"/>
        </w:rPr>
        <w:t>Objective 3</w:t>
      </w:r>
      <w:r w:rsidR="001E796D">
        <w:rPr>
          <w:rFonts w:ascii="Times New Roman" w:hAnsi="Times New Roman"/>
          <w:bCs/>
          <w:iCs/>
          <w:sz w:val="24"/>
          <w:szCs w:val="24"/>
        </w:rPr>
        <w:t>)</w:t>
      </w:r>
      <w:r w:rsidR="00B8754B" w:rsidRPr="001515A5">
        <w:rPr>
          <w:rFonts w:ascii="Times New Roman" w:hAnsi="Times New Roman"/>
          <w:bCs/>
          <w:iCs/>
          <w:sz w:val="24"/>
          <w:szCs w:val="24"/>
        </w:rPr>
        <w:t>.</w:t>
      </w:r>
    </w:p>
    <w:p w:rsidR="00485C84" w:rsidRPr="001515A5" w:rsidRDefault="008067EF" w:rsidP="00485C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iCs/>
          <w:sz w:val="24"/>
          <w:szCs w:val="24"/>
        </w:rPr>
      </w:pPr>
      <w:ins w:id="27" w:author="Alan" w:date="2011-05-05T20:45:00Z">
        <w:r>
          <w:rPr>
            <w:rFonts w:ascii="Times New Roman" w:hAnsi="Times New Roman"/>
            <w:bCs/>
            <w:iCs/>
            <w:sz w:val="24"/>
            <w:szCs w:val="24"/>
          </w:rPr>
          <w:t xml:space="preserve">The use of </w:t>
        </w:r>
        <w:proofErr w:type="spellStart"/>
        <w:r w:rsidRPr="008067EF">
          <w:rPr>
            <w:rFonts w:ascii="Times New Roman" w:hAnsi="Times New Roman"/>
            <w:bCs/>
            <w:i/>
            <w:iCs/>
            <w:sz w:val="24"/>
            <w:szCs w:val="24"/>
            <w:rPrChange w:id="28" w:author="Alan" w:date="2011-05-05T20:47:00Z">
              <w:rPr>
                <w:rFonts w:ascii="Times New Roman" w:hAnsi="Times New Roman"/>
                <w:bCs/>
                <w:iCs/>
                <w:sz w:val="24"/>
                <w:szCs w:val="24"/>
              </w:rPr>
            </w:rPrChange>
          </w:rPr>
          <w:t>ab</w:t>
        </w:r>
        <w:proofErr w:type="spellEnd"/>
        <w:r w:rsidRPr="008067EF">
          <w:rPr>
            <w:rFonts w:ascii="Times New Roman" w:hAnsi="Times New Roman"/>
            <w:bCs/>
            <w:i/>
            <w:iCs/>
            <w:sz w:val="24"/>
            <w:szCs w:val="24"/>
            <w:rPrChange w:id="29" w:author="Alan" w:date="2011-05-05T20:47:00Z">
              <w:rPr>
                <w:rFonts w:ascii="Times New Roman" w:hAnsi="Times New Roman"/>
                <w:bCs/>
                <w:iCs/>
                <w:sz w:val="24"/>
                <w:szCs w:val="24"/>
              </w:rPr>
            </w:rPrChange>
          </w:rPr>
          <w:t xml:space="preserve"> </w:t>
        </w:r>
        <w:r w:rsidRPr="008067EF">
          <w:rPr>
            <w:rFonts w:ascii="Times New Roman" w:hAnsi="Times New Roman"/>
            <w:bCs/>
            <w:i/>
            <w:iCs/>
            <w:sz w:val="24"/>
            <w:szCs w:val="24"/>
            <w:rPrChange w:id="30" w:author="Alan" w:date="2011-05-05T20:47:00Z">
              <w:rPr>
                <w:rFonts w:ascii="Times New Roman" w:hAnsi="Times New Roman"/>
                <w:bCs/>
                <w:iCs/>
                <w:sz w:val="24"/>
                <w:szCs w:val="24"/>
              </w:rPr>
            </w:rPrChange>
          </w:rPr>
          <w:t>i</w:t>
        </w:r>
        <w:r w:rsidRPr="008067EF">
          <w:rPr>
            <w:rFonts w:ascii="Times New Roman" w:hAnsi="Times New Roman"/>
            <w:bCs/>
            <w:i/>
            <w:iCs/>
            <w:sz w:val="24"/>
            <w:szCs w:val="24"/>
            <w:rPrChange w:id="31" w:author="Alan" w:date="2011-05-05T20:47:00Z">
              <w:rPr>
                <w:rFonts w:ascii="Times New Roman" w:hAnsi="Times New Roman"/>
                <w:bCs/>
                <w:iCs/>
                <w:sz w:val="24"/>
                <w:szCs w:val="24"/>
              </w:rPr>
            </w:rPrChange>
          </w:rPr>
          <w:t>nitio</w:t>
        </w:r>
        <w:r>
          <w:rPr>
            <w:rFonts w:ascii="Times New Roman" w:hAnsi="Times New Roman"/>
            <w:bCs/>
            <w:iCs/>
            <w:sz w:val="24"/>
            <w:szCs w:val="24"/>
          </w:rPr>
          <w:t xml:space="preserve"> calculations to inform the design of materials with desired thermal properties is an emerging field.</w:t>
        </w:r>
      </w:ins>
      <w:ins w:id="32" w:author="Alan" w:date="2011-05-05T20:46:00Z">
        <w:r>
          <w:rPr>
            <w:rFonts w:ascii="Times New Roman" w:hAnsi="Times New Roman"/>
            <w:bCs/>
            <w:iCs/>
            <w:sz w:val="24"/>
            <w:szCs w:val="24"/>
          </w:rPr>
          <w:t xml:space="preserve"> </w:t>
        </w:r>
      </w:ins>
      <w:ins w:id="33" w:author="Alan" w:date="2011-05-05T20:48:00Z">
        <w:r>
          <w:rPr>
            <w:rFonts w:ascii="Times New Roman" w:hAnsi="Times New Roman"/>
            <w:bCs/>
            <w:iCs/>
            <w:sz w:val="24"/>
            <w:szCs w:val="24"/>
          </w:rPr>
          <w:t xml:space="preserve">The ability for the team to </w:t>
        </w:r>
      </w:ins>
      <w:ins w:id="34" w:author="Alan" w:date="2011-05-05T20:46:00Z">
        <w:r>
          <w:rPr>
            <w:rFonts w:ascii="Times New Roman" w:hAnsi="Times New Roman"/>
            <w:bCs/>
            <w:iCs/>
            <w:sz w:val="24"/>
            <w:szCs w:val="24"/>
          </w:rPr>
          <w:t>attrac</w:t>
        </w:r>
      </w:ins>
      <w:ins w:id="35" w:author="Alan" w:date="2011-05-05T20:48:00Z">
        <w:r>
          <w:rPr>
            <w:rFonts w:ascii="Times New Roman" w:hAnsi="Times New Roman"/>
            <w:bCs/>
            <w:iCs/>
            <w:sz w:val="24"/>
            <w:szCs w:val="24"/>
          </w:rPr>
          <w:t>t</w:t>
        </w:r>
      </w:ins>
      <w:ins w:id="36" w:author="Alan" w:date="2011-05-05T20:46:00Z">
        <w:r>
          <w:rPr>
            <w:rFonts w:ascii="Times New Roman" w:hAnsi="Times New Roman"/>
            <w:bCs/>
            <w:iCs/>
            <w:sz w:val="24"/>
            <w:szCs w:val="24"/>
          </w:rPr>
          <w:t xml:space="preserve"> external funding will be greatly improved through t</w:t>
        </w:r>
      </w:ins>
      <w:ins w:id="37" w:author="Alan" w:date="2011-05-05T20:45:00Z">
        <w:r>
          <w:rPr>
            <w:rFonts w:ascii="Times New Roman" w:hAnsi="Times New Roman"/>
            <w:bCs/>
            <w:iCs/>
            <w:sz w:val="24"/>
            <w:szCs w:val="24"/>
          </w:rPr>
          <w:t>he Dowd Fellowship</w:t>
        </w:r>
      </w:ins>
      <w:ins w:id="38" w:author="Alan" w:date="2011-05-05T20:47:00Z">
        <w:r>
          <w:rPr>
            <w:rFonts w:ascii="Times New Roman" w:hAnsi="Times New Roman"/>
            <w:bCs/>
            <w:iCs/>
            <w:sz w:val="24"/>
            <w:szCs w:val="24"/>
          </w:rPr>
          <w:t>, which</w:t>
        </w:r>
      </w:ins>
      <w:ins w:id="39" w:author="Alan" w:date="2011-05-05T20:45:00Z">
        <w:r>
          <w:rPr>
            <w:rFonts w:ascii="Times New Roman" w:hAnsi="Times New Roman"/>
            <w:bCs/>
            <w:iCs/>
            <w:sz w:val="24"/>
            <w:szCs w:val="24"/>
          </w:rPr>
          <w:t xml:space="preserve"> will enable </w:t>
        </w:r>
      </w:ins>
      <w:ins w:id="40" w:author="Alan" w:date="2011-05-05T20:47:00Z">
        <w:r>
          <w:rPr>
            <w:rFonts w:ascii="Times New Roman" w:hAnsi="Times New Roman"/>
            <w:bCs/>
            <w:iCs/>
            <w:sz w:val="24"/>
            <w:szCs w:val="24"/>
          </w:rPr>
          <w:t xml:space="preserve">demonstration of the validity of the approach and generate </w:t>
        </w:r>
        <w:r>
          <w:rPr>
            <w:rFonts w:ascii="Times New Roman" w:hAnsi="Times New Roman"/>
            <w:bCs/>
            <w:iCs/>
            <w:sz w:val="24"/>
            <w:szCs w:val="24"/>
          </w:rPr>
          <w:t>important</w:t>
        </w:r>
        <w:r>
          <w:rPr>
            <w:rFonts w:ascii="Times New Roman" w:hAnsi="Times New Roman"/>
            <w:bCs/>
            <w:iCs/>
            <w:sz w:val="24"/>
            <w:szCs w:val="24"/>
          </w:rPr>
          <w:t xml:space="preserve"> preliminary data,</w:t>
        </w:r>
      </w:ins>
      <w:del w:id="41" w:author="Alan" w:date="2011-05-05T20:45:00Z">
        <w:r w:rsidR="00B8754B" w:rsidRPr="001515A5" w:rsidDel="008067EF">
          <w:rPr>
            <w:rFonts w:ascii="Times New Roman" w:hAnsi="Times New Roman"/>
            <w:bCs/>
            <w:iCs/>
            <w:sz w:val="24"/>
            <w:szCs w:val="24"/>
          </w:rPr>
          <w:delText xml:space="preserve">  </w:delText>
        </w:r>
        <w:r w:rsidR="00485C84" w:rsidRPr="001515A5" w:rsidDel="008067EF">
          <w:rPr>
            <w:rFonts w:ascii="Times New Roman" w:hAnsi="Times New Roman"/>
            <w:bCs/>
            <w:iCs/>
            <w:sz w:val="24"/>
            <w:szCs w:val="24"/>
          </w:rPr>
          <w:delText xml:space="preserve">  </w:delText>
        </w:r>
      </w:del>
    </w:p>
    <w:p w:rsidR="00B005EC" w:rsidRPr="001515A5" w:rsidRDefault="00DF7C9A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-612775</wp:posOffset>
            </wp:positionV>
            <wp:extent cx="1711960" cy="1095375"/>
            <wp:effectExtent l="19050" t="0" r="2540" b="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694" w:rsidRPr="001515A5" w:rsidRDefault="00F42DFC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F42DFC">
        <w:rPr>
          <w:rFonts w:ascii="Times New Roman" w:hAnsi="Times New Roman"/>
          <w:noProof/>
          <w:sz w:val="24"/>
          <w:szCs w:val="24"/>
        </w:rPr>
        <w:pict>
          <v:shape id="_x0000_s1040" type="#_x0000_t202" style="position:absolute;margin-left:378.35pt;margin-top:7.95pt;width:151.4pt;height:35.3pt;z-index:251665408" stroked="f">
            <v:textbox style="mso-fit-shape-to-text:t" inset="0,0,0,0">
              <w:txbxContent>
                <w:p w:rsidR="00485C84" w:rsidRPr="00F4587C" w:rsidRDefault="00485C84" w:rsidP="00485C84">
                  <w:pPr>
                    <w:pStyle w:val="Caption"/>
                    <w:rPr>
                      <w:rFonts w:ascii="Times New Roman" w:hAnsi="Times New Roman"/>
                      <w:iCs/>
                      <w:color w:val="000000" w:themeColor="text1"/>
                      <w:sz w:val="22"/>
                      <w:szCs w:val="22"/>
                    </w:rPr>
                  </w:pPr>
                  <w:r w:rsidRPr="00F4587C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Figure </w:t>
                  </w:r>
                  <w:r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2</w:t>
                  </w:r>
                  <w:r w:rsidRPr="00F4587C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ins w:id="42" w:author="Alan" w:date="2011-05-05T20:39:00Z">
                    <w:r w:rsidR="001F52C4">
                      <w:rPr>
                        <w:rFonts w:ascii="Times New Roman" w:hAnsi="Times New Roman"/>
                        <w:color w:val="000000" w:themeColor="text1"/>
                        <w:sz w:val="22"/>
                        <w:szCs w:val="22"/>
                      </w:rPr>
                      <w:t>L</w:t>
                    </w:r>
                  </w:ins>
                  <w:del w:id="43" w:author="Alan" w:date="2011-05-05T20:39:00Z">
                    <w:r w:rsidDel="001F52C4">
                      <w:rPr>
                        <w:rFonts w:ascii="Times New Roman" w:hAnsi="Times New Roman"/>
                        <w:color w:val="000000" w:themeColor="text1"/>
                        <w:sz w:val="22"/>
                        <w:szCs w:val="22"/>
                      </w:rPr>
                      <w:delText>l</w:delText>
                    </w:r>
                  </w:del>
                  <w:r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arge unit cell </w:t>
                  </w:r>
                  <w:proofErr w:type="spellStart"/>
                  <w:r w:rsidR="004C4889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skutterudite</w:t>
                  </w:r>
                  <w:proofErr w:type="spellEnd"/>
                  <w:r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 compound [cite]</w:t>
                  </w:r>
                  <w:r w:rsidRPr="00F4587C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F46694" w:rsidRPr="001515A5">
        <w:rPr>
          <w:rFonts w:ascii="Times New Roman" w:hAnsi="Times New Roman"/>
          <w:b/>
          <w:bCs/>
          <w:iCs/>
          <w:sz w:val="24"/>
          <w:szCs w:val="24"/>
          <w:u w:val="single"/>
        </w:rPr>
        <w:t>Research Plan</w:t>
      </w:r>
    </w:p>
    <w:p w:rsidR="00F46694" w:rsidRPr="001515A5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694" w:rsidRPr="001515A5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1515A5">
        <w:rPr>
          <w:rFonts w:ascii="Times New Roman" w:hAnsi="Times New Roman"/>
          <w:b/>
          <w:i/>
          <w:iCs/>
          <w:sz w:val="24"/>
          <w:szCs w:val="24"/>
        </w:rPr>
        <w:t>Objective 1</w:t>
      </w:r>
      <w:r w:rsidRPr="001515A5">
        <w:rPr>
          <w:rFonts w:ascii="Times New Roman" w:hAnsi="Times New Roman"/>
          <w:i/>
          <w:iCs/>
          <w:sz w:val="24"/>
          <w:szCs w:val="24"/>
        </w:rPr>
        <w:t>:</w:t>
      </w:r>
      <w:r w:rsidRPr="001515A5">
        <w:rPr>
          <w:rFonts w:ascii="Times New Roman" w:hAnsi="Times New Roman"/>
          <w:i/>
          <w:sz w:val="24"/>
          <w:szCs w:val="24"/>
        </w:rPr>
        <w:t xml:space="preserve"> Use </w:t>
      </w:r>
      <w:r w:rsidR="00A82060">
        <w:rPr>
          <w:rFonts w:ascii="Times New Roman" w:hAnsi="Times New Roman"/>
          <w:i/>
          <w:sz w:val="24"/>
          <w:szCs w:val="24"/>
        </w:rPr>
        <w:t xml:space="preserve">classical </w:t>
      </w:r>
      <w:ins w:id="44" w:author="Alan" w:date="2011-05-05T20:39:00Z">
        <w:r w:rsidR="001F52C4">
          <w:rPr>
            <w:rFonts w:ascii="Times New Roman" w:hAnsi="Times New Roman"/>
            <w:i/>
            <w:sz w:val="24"/>
            <w:szCs w:val="24"/>
          </w:rPr>
          <w:t>m</w:t>
        </w:r>
      </w:ins>
      <w:del w:id="45" w:author="Alan" w:date="2011-05-05T20:39:00Z">
        <w:r w:rsidRPr="001515A5" w:rsidDel="001F52C4">
          <w:rPr>
            <w:rFonts w:ascii="Times New Roman" w:hAnsi="Times New Roman"/>
            <w:i/>
            <w:sz w:val="24"/>
            <w:szCs w:val="24"/>
          </w:rPr>
          <w:delText>M</w:delText>
        </w:r>
      </w:del>
      <w:r w:rsidRPr="001515A5">
        <w:rPr>
          <w:rFonts w:ascii="Times New Roman" w:hAnsi="Times New Roman"/>
          <w:i/>
          <w:sz w:val="24"/>
          <w:szCs w:val="24"/>
        </w:rPr>
        <w:t xml:space="preserve">olecular and </w:t>
      </w:r>
      <w:ins w:id="46" w:author="Alan" w:date="2011-05-05T20:39:00Z">
        <w:r w:rsidR="001F52C4">
          <w:rPr>
            <w:rFonts w:ascii="Times New Roman" w:hAnsi="Times New Roman"/>
            <w:i/>
            <w:sz w:val="24"/>
            <w:szCs w:val="24"/>
          </w:rPr>
          <w:t>l</w:t>
        </w:r>
      </w:ins>
      <w:del w:id="47" w:author="Alan" w:date="2011-05-05T20:39:00Z">
        <w:r w:rsidRPr="001515A5" w:rsidDel="001F52C4">
          <w:rPr>
            <w:rFonts w:ascii="Times New Roman" w:hAnsi="Times New Roman"/>
            <w:i/>
            <w:sz w:val="24"/>
            <w:szCs w:val="24"/>
          </w:rPr>
          <w:delText>L</w:delText>
        </w:r>
      </w:del>
      <w:r w:rsidRPr="001515A5">
        <w:rPr>
          <w:rFonts w:ascii="Times New Roman" w:hAnsi="Times New Roman"/>
          <w:i/>
          <w:sz w:val="24"/>
          <w:szCs w:val="24"/>
        </w:rPr>
        <w:t xml:space="preserve">attice </w:t>
      </w:r>
      <w:ins w:id="48" w:author="Alan" w:date="2011-05-05T20:39:00Z">
        <w:r w:rsidR="001F52C4">
          <w:rPr>
            <w:rFonts w:ascii="Times New Roman" w:hAnsi="Times New Roman"/>
            <w:i/>
            <w:sz w:val="24"/>
            <w:szCs w:val="24"/>
          </w:rPr>
          <w:t>d</w:t>
        </w:r>
      </w:ins>
      <w:del w:id="49" w:author="Alan" w:date="2011-05-05T20:39:00Z">
        <w:r w:rsidRPr="001515A5" w:rsidDel="001F52C4">
          <w:rPr>
            <w:rFonts w:ascii="Times New Roman" w:hAnsi="Times New Roman"/>
            <w:i/>
            <w:sz w:val="24"/>
            <w:szCs w:val="24"/>
          </w:rPr>
          <w:delText>D</w:delText>
        </w:r>
      </w:del>
      <w:r w:rsidRPr="001515A5">
        <w:rPr>
          <w:rFonts w:ascii="Times New Roman" w:hAnsi="Times New Roman"/>
          <w:i/>
          <w:sz w:val="24"/>
          <w:szCs w:val="24"/>
        </w:rPr>
        <w:t>ynamics</w:t>
      </w:r>
      <w:ins w:id="50" w:author="Alan" w:date="2011-05-05T20:39:00Z">
        <w:r w:rsidR="001F52C4">
          <w:rPr>
            <w:rFonts w:ascii="Times New Roman" w:hAnsi="Times New Roman"/>
            <w:i/>
            <w:sz w:val="24"/>
            <w:szCs w:val="24"/>
          </w:rPr>
          <w:t xml:space="preserve"> calculations</w:t>
        </w:r>
      </w:ins>
      <w:r w:rsidRPr="001515A5">
        <w:rPr>
          <w:rFonts w:ascii="Times New Roman" w:hAnsi="Times New Roman"/>
          <w:i/>
          <w:sz w:val="24"/>
          <w:szCs w:val="24"/>
        </w:rPr>
        <w:t xml:space="preserve"> to explore LUC crystal design concepts.</w:t>
      </w:r>
    </w:p>
    <w:p w:rsidR="00F46694" w:rsidRPr="001515A5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D1B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As the name suggests, LUC materials require a large number of atoms to model accurately</w:t>
      </w:r>
      <w:r w:rsidR="00DD4DBC">
        <w:rPr>
          <w:rFonts w:ascii="Times New Roman" w:hAnsi="Times New Roman"/>
          <w:sz w:val="24"/>
          <w:szCs w:val="24"/>
        </w:rPr>
        <w:t xml:space="preserve"> [</w:t>
      </w:r>
      <w:proofErr w:type="spellStart"/>
      <w:r w:rsidR="00DD4DBC">
        <w:rPr>
          <w:rFonts w:ascii="Times New Roman" w:hAnsi="Times New Roman"/>
          <w:sz w:val="24"/>
          <w:szCs w:val="24"/>
        </w:rPr>
        <w:t>Skutt</w:t>
      </w:r>
      <w:proofErr w:type="gramStart"/>
      <w:r w:rsidR="00DD4DBC">
        <w:rPr>
          <w:rFonts w:ascii="Times New Roman" w:hAnsi="Times New Roman"/>
          <w:sz w:val="24"/>
          <w:szCs w:val="24"/>
        </w:rPr>
        <w:t>,Zintl</w:t>
      </w:r>
      <w:proofErr w:type="spellEnd"/>
      <w:proofErr w:type="gramEnd"/>
      <w:r w:rsidR="00DD4DBC">
        <w:rPr>
          <w:rFonts w:ascii="Times New Roman" w:hAnsi="Times New Roman"/>
          <w:sz w:val="24"/>
          <w:szCs w:val="24"/>
        </w:rPr>
        <w:t>]</w:t>
      </w:r>
      <w:r w:rsidRPr="001515A5">
        <w:rPr>
          <w:rFonts w:ascii="Times New Roman" w:hAnsi="Times New Roman"/>
          <w:sz w:val="24"/>
          <w:szCs w:val="24"/>
        </w:rPr>
        <w:t>. Size effects will be tested to ensure converged results, as in [Galli].</w:t>
      </w:r>
      <w:r w:rsidR="00E352C4">
        <w:rPr>
          <w:rFonts w:ascii="Times New Roman" w:hAnsi="Times New Roman"/>
          <w:sz w:val="24"/>
          <w:szCs w:val="24"/>
        </w:rPr>
        <w:t xml:space="preserve"> Classical simulations are time-efficient, so they are ideal for prelim</w:t>
      </w:r>
      <w:r w:rsidR="000D4A80">
        <w:rPr>
          <w:rFonts w:ascii="Times New Roman" w:hAnsi="Times New Roman"/>
          <w:sz w:val="24"/>
          <w:szCs w:val="24"/>
        </w:rPr>
        <w:t>i</w:t>
      </w:r>
      <w:r w:rsidR="00E352C4">
        <w:rPr>
          <w:rFonts w:ascii="Times New Roman" w:hAnsi="Times New Roman"/>
          <w:sz w:val="24"/>
          <w:szCs w:val="24"/>
        </w:rPr>
        <w:t>nary testing.</w:t>
      </w:r>
      <w:r w:rsidRPr="001515A5">
        <w:rPr>
          <w:rFonts w:ascii="Times New Roman" w:hAnsi="Times New Roman"/>
          <w:sz w:val="24"/>
          <w:szCs w:val="24"/>
        </w:rPr>
        <w:t xml:space="preserve"> </w:t>
      </w:r>
      <w:r w:rsidR="00A613F2">
        <w:rPr>
          <w:rFonts w:ascii="Times New Roman" w:hAnsi="Times New Roman"/>
          <w:sz w:val="24"/>
          <w:szCs w:val="24"/>
        </w:rPr>
        <w:t>These s</w:t>
      </w:r>
      <w:r w:rsidR="00E352C4">
        <w:rPr>
          <w:rFonts w:ascii="Times New Roman" w:hAnsi="Times New Roman"/>
          <w:sz w:val="24"/>
          <w:szCs w:val="24"/>
        </w:rPr>
        <w:t xml:space="preserve">imulations </w:t>
      </w:r>
      <w:r w:rsidRPr="001515A5">
        <w:rPr>
          <w:rFonts w:ascii="Times New Roman" w:hAnsi="Times New Roman"/>
          <w:sz w:val="24"/>
          <w:szCs w:val="24"/>
        </w:rPr>
        <w:t xml:space="preserve">will be conducted </w:t>
      </w:r>
      <w:r w:rsidR="00652D80">
        <w:rPr>
          <w:rFonts w:ascii="Times New Roman" w:hAnsi="Times New Roman"/>
          <w:sz w:val="24"/>
          <w:szCs w:val="24"/>
        </w:rPr>
        <w:t>to</w:t>
      </w:r>
      <w:r w:rsidRPr="001515A5">
        <w:rPr>
          <w:rFonts w:ascii="Times New Roman" w:hAnsi="Times New Roman"/>
          <w:sz w:val="24"/>
          <w:szCs w:val="24"/>
        </w:rPr>
        <w:t xml:space="preserve"> </w:t>
      </w:r>
      <w:r w:rsidR="00B9265D">
        <w:rPr>
          <w:rFonts w:ascii="Times New Roman" w:hAnsi="Times New Roman"/>
          <w:sz w:val="24"/>
          <w:szCs w:val="24"/>
        </w:rPr>
        <w:t>explore</w:t>
      </w:r>
      <w:r w:rsidR="00FA0946">
        <w:rPr>
          <w:rFonts w:ascii="Times New Roman" w:hAnsi="Times New Roman"/>
          <w:sz w:val="24"/>
          <w:szCs w:val="24"/>
        </w:rPr>
        <w:t xml:space="preserve"> </w:t>
      </w:r>
      <w:r w:rsidR="00FA0946" w:rsidRPr="001515A5">
        <w:rPr>
          <w:rFonts w:ascii="Times New Roman" w:hAnsi="Times New Roman"/>
          <w:bCs/>
          <w:iCs/>
          <w:sz w:val="24"/>
          <w:szCs w:val="24"/>
        </w:rPr>
        <w:t xml:space="preserve">structural features that lead to </w:t>
      </w:r>
      <w:proofErr w:type="gramStart"/>
      <w:r w:rsidR="00FA0946" w:rsidRPr="001515A5">
        <w:rPr>
          <w:rFonts w:ascii="Times New Roman" w:hAnsi="Times New Roman"/>
          <w:bCs/>
          <w:iCs/>
          <w:sz w:val="24"/>
          <w:szCs w:val="24"/>
        </w:rPr>
        <w:t xml:space="preserve">low </w:t>
      </w:r>
      <m:oMath>
        <w:proofErr w:type="gramEnd"/>
        <m:r>
          <w:rPr>
            <w:rFonts w:ascii="Cambria Math" w:hAnsi="Times New Roman"/>
            <w:sz w:val="24"/>
            <w:szCs w:val="24"/>
          </w:rPr>
          <m:t>κ</m:t>
        </m:r>
      </m:oMath>
      <w:r w:rsidR="00652D80">
        <w:rPr>
          <w:rFonts w:ascii="Times New Roman" w:hAnsi="Times New Roman"/>
          <w:bCs/>
          <w:iCs/>
          <w:sz w:val="24"/>
          <w:szCs w:val="24"/>
        </w:rPr>
        <w:t xml:space="preserve">.  </w:t>
      </w:r>
      <w:r w:rsidR="00995B5F">
        <w:rPr>
          <w:rFonts w:ascii="Times New Roman" w:hAnsi="Times New Roman"/>
          <w:bCs/>
          <w:iCs/>
          <w:sz w:val="24"/>
          <w:szCs w:val="24"/>
        </w:rPr>
        <w:t>For example</w:t>
      </w:r>
      <w:r w:rsidR="00652D80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E519FB" w:rsidRPr="001515A5">
        <w:rPr>
          <w:rFonts w:ascii="Times New Roman" w:hAnsi="Times New Roman"/>
          <w:bCs/>
          <w:iCs/>
          <w:sz w:val="24"/>
          <w:szCs w:val="24"/>
        </w:rPr>
        <w:t>the influence of “rattler” atom mass and bonding</w:t>
      </w:r>
      <w:r w:rsidR="00883660">
        <w:rPr>
          <w:rFonts w:ascii="Times New Roman" w:hAnsi="Times New Roman"/>
          <w:bCs/>
          <w:iCs/>
          <w:sz w:val="24"/>
          <w:szCs w:val="24"/>
        </w:rPr>
        <w:t xml:space="preserve"> on reducing</w:t>
      </w:r>
      <w:r w:rsidR="009347E3">
        <w:rPr>
          <w:rFonts w:ascii="Times New Roman" w:hAnsi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κ</m:t>
        </m:r>
      </m:oMath>
      <w:r w:rsidR="00652D80">
        <w:rPr>
          <w:rFonts w:ascii="Times New Roman" w:hAnsi="Times New Roman"/>
          <w:bCs/>
          <w:iCs/>
          <w:sz w:val="24"/>
          <w:szCs w:val="24"/>
        </w:rPr>
        <w:t xml:space="preserve"> will be explored</w:t>
      </w:r>
      <w:r w:rsidR="00E519FB" w:rsidRPr="001515A5">
        <w:rPr>
          <w:rFonts w:ascii="Times New Roman" w:hAnsi="Times New Roman"/>
          <w:bCs/>
          <w:iCs/>
          <w:sz w:val="24"/>
          <w:szCs w:val="24"/>
        </w:rPr>
        <w:t xml:space="preserve"> (Figure 2)</w:t>
      </w:r>
      <w:r w:rsidR="00E62502">
        <w:rPr>
          <w:rFonts w:ascii="Times New Roman" w:hAnsi="Times New Roman"/>
          <w:bCs/>
          <w:iCs/>
          <w:sz w:val="24"/>
          <w:szCs w:val="24"/>
        </w:rPr>
        <w:t xml:space="preserve"> [Yang1, Yang2]</w:t>
      </w:r>
      <w:r w:rsidR="007E164E">
        <w:rPr>
          <w:rFonts w:ascii="Times New Roman" w:hAnsi="Times New Roman"/>
          <w:bCs/>
          <w:iCs/>
          <w:sz w:val="24"/>
          <w:szCs w:val="24"/>
        </w:rPr>
        <w:t>.</w:t>
      </w:r>
      <w:r w:rsidR="00A32754">
        <w:rPr>
          <w:rFonts w:ascii="Times New Roman" w:hAnsi="Times New Roman"/>
          <w:bCs/>
          <w:iCs/>
          <w:sz w:val="24"/>
          <w:szCs w:val="24"/>
        </w:rPr>
        <w:t xml:space="preserve"> </w:t>
      </w:r>
      <w:del w:id="51" w:author="Alan" w:date="2011-05-05T20:40:00Z">
        <w:r w:rsidR="00A32754" w:rsidDel="001F52C4">
          <w:rPr>
            <w:rFonts w:ascii="Times New Roman" w:hAnsi="Times New Roman"/>
            <w:bCs/>
            <w:iCs/>
            <w:sz w:val="24"/>
            <w:szCs w:val="24"/>
          </w:rPr>
          <w:delText>Since these simulations are classical and do not include the effects of quantum mechanics explicitly, their accuracy is limited</w:delText>
        </w:r>
        <w:r w:rsidR="00475BC9" w:rsidDel="001F52C4">
          <w:rPr>
            <w:rFonts w:ascii="Times New Roman" w:hAnsi="Times New Roman"/>
            <w:bCs/>
            <w:iCs/>
            <w:sz w:val="24"/>
            <w:szCs w:val="24"/>
          </w:rPr>
          <w:delText xml:space="preserve"> []</w:delText>
        </w:r>
        <w:r w:rsidR="00A32754" w:rsidDel="001F52C4">
          <w:rPr>
            <w:rFonts w:ascii="Times New Roman" w:hAnsi="Times New Roman"/>
            <w:bCs/>
            <w:iCs/>
            <w:sz w:val="24"/>
            <w:szCs w:val="24"/>
          </w:rPr>
          <w:delText xml:space="preserve">. </w:delText>
        </w:r>
        <w:r w:rsidR="00AF3257" w:rsidDel="001F52C4">
          <w:rPr>
            <w:rFonts w:ascii="Times New Roman" w:hAnsi="Times New Roman"/>
            <w:bCs/>
            <w:iCs/>
            <w:sz w:val="24"/>
            <w:szCs w:val="24"/>
          </w:rPr>
          <w:delText xml:space="preserve">However, </w:delText>
        </w:r>
        <w:r w:rsidR="00613B1D" w:rsidDel="001F52C4">
          <w:rPr>
            <w:rFonts w:ascii="Times New Roman" w:hAnsi="Times New Roman"/>
            <w:bCs/>
            <w:iCs/>
            <w:sz w:val="24"/>
            <w:szCs w:val="24"/>
          </w:rPr>
          <w:delText>t</w:delText>
        </w:r>
      </w:del>
      <w:ins w:id="52" w:author="Alan" w:date="2011-05-05T20:40:00Z">
        <w:r w:rsidR="001F52C4">
          <w:rPr>
            <w:rFonts w:ascii="Times New Roman" w:hAnsi="Times New Roman"/>
            <w:bCs/>
            <w:iCs/>
            <w:sz w:val="24"/>
            <w:szCs w:val="24"/>
          </w:rPr>
          <w:t>T</w:t>
        </w:r>
      </w:ins>
      <w:r w:rsidR="00613B1D">
        <w:rPr>
          <w:rFonts w:ascii="Times New Roman" w:hAnsi="Times New Roman"/>
          <w:bCs/>
          <w:iCs/>
          <w:sz w:val="24"/>
          <w:szCs w:val="24"/>
        </w:rPr>
        <w:t>he results</w:t>
      </w:r>
      <w:r w:rsidR="00BD7B10">
        <w:rPr>
          <w:rFonts w:ascii="Times New Roman" w:hAnsi="Times New Roman"/>
          <w:bCs/>
          <w:iCs/>
          <w:sz w:val="24"/>
          <w:szCs w:val="24"/>
        </w:rPr>
        <w:t xml:space="preserve"> will identify important trends in</w:t>
      </w:r>
      <w:r w:rsidR="00CC5C1E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3C5AB2">
        <w:rPr>
          <w:rFonts w:ascii="Times New Roman" w:hAnsi="Times New Roman"/>
          <w:bCs/>
          <w:iCs/>
          <w:sz w:val="24"/>
          <w:szCs w:val="24"/>
        </w:rPr>
        <w:t>structural</w:t>
      </w:r>
      <w:r w:rsidR="00BD7B10">
        <w:rPr>
          <w:rFonts w:ascii="Times New Roman" w:hAnsi="Times New Roman"/>
          <w:bCs/>
          <w:iCs/>
          <w:sz w:val="24"/>
          <w:szCs w:val="24"/>
        </w:rPr>
        <w:t xml:space="preserve"> properties</w:t>
      </w:r>
      <w:r w:rsidR="004645C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9C0F0E">
        <w:rPr>
          <w:rFonts w:ascii="Times New Roman" w:hAnsi="Times New Roman"/>
          <w:bCs/>
          <w:iCs/>
          <w:sz w:val="24"/>
          <w:szCs w:val="24"/>
        </w:rPr>
        <w:t>t</w:t>
      </w:r>
      <w:r w:rsidR="00ED13F6">
        <w:rPr>
          <w:rFonts w:ascii="Times New Roman" w:hAnsi="Times New Roman"/>
          <w:bCs/>
          <w:iCs/>
          <w:sz w:val="24"/>
          <w:szCs w:val="24"/>
        </w:rPr>
        <w:t>hat</w:t>
      </w:r>
      <w:r w:rsidR="004645CC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="004645CC">
        <w:rPr>
          <w:rFonts w:ascii="Times New Roman" w:hAnsi="Times New Roman"/>
          <w:bCs/>
          <w:iCs/>
          <w:sz w:val="24"/>
          <w:szCs w:val="24"/>
        </w:rPr>
        <w:t xml:space="preserve">reduce </w:t>
      </w:r>
      <m:oMath>
        <w:proofErr w:type="gramEnd"/>
        <m:r>
          <w:rPr>
            <w:rFonts w:ascii="Cambria Math" w:hAnsi="Times New Roman"/>
            <w:sz w:val="24"/>
            <w:szCs w:val="24"/>
          </w:rPr>
          <m:t>κ</m:t>
        </m:r>
      </m:oMath>
      <w:r w:rsidR="003B5E63">
        <w:rPr>
          <w:rFonts w:ascii="Times New Roman" w:hAnsi="Times New Roman"/>
          <w:bCs/>
          <w:iCs/>
          <w:sz w:val="24"/>
          <w:szCs w:val="24"/>
        </w:rPr>
        <w:t>,</w:t>
      </w:r>
      <w:r w:rsidR="00607D21">
        <w:rPr>
          <w:rFonts w:ascii="Times New Roman" w:hAnsi="Times New Roman"/>
          <w:bCs/>
          <w:iCs/>
          <w:sz w:val="24"/>
          <w:szCs w:val="24"/>
        </w:rPr>
        <w:t xml:space="preserve"> which</w:t>
      </w:r>
      <w:r w:rsidRPr="001515A5">
        <w:rPr>
          <w:rFonts w:ascii="Times New Roman" w:hAnsi="Times New Roman"/>
          <w:sz w:val="24"/>
          <w:szCs w:val="24"/>
        </w:rPr>
        <w:t xml:space="preserve"> will be valuable when designing time-efficient </w:t>
      </w:r>
      <w:proofErr w:type="spellStart"/>
      <w:r w:rsidRPr="001515A5">
        <w:rPr>
          <w:rFonts w:ascii="Times New Roman" w:hAnsi="Times New Roman"/>
          <w:i/>
          <w:sz w:val="24"/>
          <w:szCs w:val="24"/>
        </w:rPr>
        <w:t>ab</w:t>
      </w:r>
      <w:proofErr w:type="spellEnd"/>
      <w:r w:rsidRPr="001515A5">
        <w:rPr>
          <w:rFonts w:ascii="Times New Roman" w:hAnsi="Times New Roman"/>
          <w:i/>
          <w:sz w:val="24"/>
          <w:szCs w:val="24"/>
        </w:rPr>
        <w:t xml:space="preserve"> initio</w:t>
      </w:r>
      <w:r w:rsidRPr="001515A5">
        <w:rPr>
          <w:rFonts w:ascii="Times New Roman" w:hAnsi="Times New Roman"/>
          <w:sz w:val="24"/>
          <w:szCs w:val="24"/>
        </w:rPr>
        <w:t xml:space="preserve"> simulations.</w:t>
      </w:r>
      <w:r w:rsidRPr="001515A5">
        <w:rPr>
          <w:rFonts w:ascii="Times New Roman" w:hAnsi="Times New Roman"/>
          <w:i/>
          <w:sz w:val="24"/>
          <w:szCs w:val="24"/>
        </w:rPr>
        <w:t xml:space="preserve"> </w:t>
      </w:r>
    </w:p>
    <w:p w:rsidR="00F46694" w:rsidRPr="001515A5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br/>
      </w:r>
      <w:r w:rsidRPr="001515A5">
        <w:rPr>
          <w:rFonts w:ascii="Times New Roman" w:hAnsi="Times New Roman"/>
          <w:b/>
          <w:i/>
          <w:iCs/>
          <w:sz w:val="24"/>
          <w:szCs w:val="24"/>
        </w:rPr>
        <w:t xml:space="preserve">Objective 2: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Design </w:t>
      </w:r>
      <w:proofErr w:type="spellStart"/>
      <w:r w:rsidRPr="001515A5">
        <w:rPr>
          <w:rFonts w:ascii="Times New Roman" w:hAnsi="Times New Roman"/>
          <w:i/>
          <w:iCs/>
          <w:sz w:val="24"/>
          <w:szCs w:val="24"/>
        </w:rPr>
        <w:t>ab</w:t>
      </w:r>
      <w:proofErr w:type="spellEnd"/>
      <w:r w:rsidR="0063370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initio simulations to predict the thermal properties of realistic LUC crystals. </w:t>
      </w:r>
    </w:p>
    <w:p w:rsidR="008F6F19" w:rsidRDefault="008F6F19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64D1B" w:rsidRPr="00820D79" w:rsidRDefault="008F6F19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515A5">
        <w:rPr>
          <w:rFonts w:ascii="Times New Roman" w:hAnsi="Times New Roman"/>
          <w:i/>
          <w:sz w:val="24"/>
          <w:szCs w:val="24"/>
        </w:rPr>
        <w:t>Ab</w:t>
      </w:r>
      <w:proofErr w:type="spellEnd"/>
      <w:r w:rsidRPr="001515A5">
        <w:rPr>
          <w:rFonts w:ascii="Times New Roman" w:hAnsi="Times New Roman"/>
          <w:i/>
          <w:sz w:val="24"/>
          <w:szCs w:val="24"/>
        </w:rPr>
        <w:t xml:space="preserve"> initio</w:t>
      </w:r>
      <w:r w:rsidRPr="001515A5">
        <w:rPr>
          <w:rFonts w:ascii="Times New Roman" w:hAnsi="Times New Roman"/>
          <w:sz w:val="24"/>
          <w:szCs w:val="24"/>
        </w:rPr>
        <w:t xml:space="preserve"> simulations</w:t>
      </w:r>
      <w:r w:rsidR="00D75F5D">
        <w:rPr>
          <w:rFonts w:ascii="Times New Roman" w:hAnsi="Times New Roman"/>
          <w:sz w:val="24"/>
          <w:szCs w:val="24"/>
        </w:rPr>
        <w:t xml:space="preserve"> have high accuracy, but </w:t>
      </w:r>
      <w:r w:rsidRPr="001515A5">
        <w:rPr>
          <w:rFonts w:ascii="Times New Roman" w:hAnsi="Times New Roman"/>
          <w:sz w:val="24"/>
          <w:szCs w:val="24"/>
        </w:rPr>
        <w:t>are very computationally expensive</w:t>
      </w:r>
      <w:r w:rsidR="00A332A4">
        <w:rPr>
          <w:rFonts w:ascii="Times New Roman" w:hAnsi="Times New Roman"/>
          <w:sz w:val="24"/>
          <w:szCs w:val="24"/>
        </w:rPr>
        <w:t xml:space="preserve">. </w:t>
      </w:r>
      <w:ins w:id="53" w:author="Alan" w:date="2011-05-05T20:41:00Z">
        <w:r w:rsidR="008067EF">
          <w:rPr>
            <w:rFonts w:ascii="Times New Roman" w:hAnsi="Times New Roman"/>
            <w:sz w:val="24"/>
            <w:szCs w:val="24"/>
          </w:rPr>
          <w:t xml:space="preserve">The </w:t>
        </w:r>
      </w:ins>
      <w:del w:id="54" w:author="Alan" w:date="2011-05-05T20:41:00Z">
        <w:r w:rsidR="00DD334E" w:rsidDel="008067EF">
          <w:rPr>
            <w:rFonts w:ascii="Times New Roman" w:hAnsi="Times New Roman"/>
            <w:bCs/>
            <w:iCs/>
            <w:sz w:val="24"/>
            <w:szCs w:val="24"/>
          </w:rPr>
          <w:delText>The</w:delText>
        </w:r>
        <w:r w:rsidR="001B1912" w:rsidRPr="001515A5" w:rsidDel="008067EF">
          <w:rPr>
            <w:rFonts w:ascii="Times New Roman" w:hAnsi="Times New Roman"/>
            <w:bCs/>
            <w:iCs/>
            <w:sz w:val="24"/>
            <w:szCs w:val="24"/>
          </w:rPr>
          <w:delText xml:space="preserve"> less-accurate </w:delText>
        </w:r>
      </w:del>
      <w:r w:rsidR="001B1912" w:rsidRPr="001515A5">
        <w:rPr>
          <w:rFonts w:ascii="Times New Roman" w:hAnsi="Times New Roman"/>
          <w:bCs/>
          <w:iCs/>
          <w:sz w:val="24"/>
          <w:szCs w:val="24"/>
        </w:rPr>
        <w:t>classical simulation results</w:t>
      </w:r>
      <w:r w:rsidR="001B1912">
        <w:rPr>
          <w:rFonts w:ascii="Times New Roman" w:hAnsi="Times New Roman"/>
          <w:bCs/>
          <w:iCs/>
          <w:sz w:val="24"/>
          <w:szCs w:val="24"/>
        </w:rPr>
        <w:t xml:space="preserve"> from </w:t>
      </w:r>
      <w:r w:rsidR="001B1912" w:rsidRPr="001B1912">
        <w:rPr>
          <w:rFonts w:ascii="Times New Roman" w:hAnsi="Times New Roman"/>
          <w:bCs/>
          <w:i/>
          <w:iCs/>
          <w:sz w:val="24"/>
          <w:szCs w:val="24"/>
        </w:rPr>
        <w:t>Objective 1</w:t>
      </w:r>
      <w:r w:rsidR="001B1912" w:rsidRPr="001515A5">
        <w:rPr>
          <w:rFonts w:ascii="Times New Roman" w:hAnsi="Times New Roman"/>
          <w:bCs/>
          <w:iCs/>
          <w:sz w:val="24"/>
          <w:szCs w:val="24"/>
        </w:rPr>
        <w:t xml:space="preserve"> will</w:t>
      </w:r>
      <w:r w:rsidR="00DA14E3">
        <w:rPr>
          <w:rFonts w:ascii="Times New Roman" w:hAnsi="Times New Roman"/>
          <w:bCs/>
          <w:iCs/>
          <w:sz w:val="24"/>
          <w:szCs w:val="24"/>
        </w:rPr>
        <w:t xml:space="preserve"> be</w:t>
      </w:r>
      <w:r w:rsidR="001B1912" w:rsidRPr="001515A5">
        <w:rPr>
          <w:rFonts w:ascii="Times New Roman" w:hAnsi="Times New Roman"/>
          <w:bCs/>
          <w:iCs/>
          <w:sz w:val="24"/>
          <w:szCs w:val="24"/>
        </w:rPr>
        <w:t xml:space="preserve"> used to</w:t>
      </w:r>
      <w:r w:rsidR="009F7D0D">
        <w:rPr>
          <w:rFonts w:ascii="Times New Roman" w:hAnsi="Times New Roman"/>
          <w:bCs/>
          <w:iCs/>
          <w:sz w:val="24"/>
          <w:szCs w:val="24"/>
        </w:rPr>
        <w:t xml:space="preserve"> design</w:t>
      </w:r>
      <w:r w:rsidR="001B1912" w:rsidRPr="001515A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EE0855">
        <w:rPr>
          <w:rFonts w:ascii="Times New Roman" w:hAnsi="Times New Roman"/>
          <w:bCs/>
          <w:iCs/>
          <w:sz w:val="24"/>
          <w:szCs w:val="24"/>
        </w:rPr>
        <w:t>time-</w:t>
      </w:r>
      <w:r w:rsidR="001B1912" w:rsidRPr="001515A5">
        <w:rPr>
          <w:rFonts w:ascii="Times New Roman" w:hAnsi="Times New Roman"/>
          <w:bCs/>
          <w:iCs/>
          <w:sz w:val="24"/>
          <w:szCs w:val="24"/>
        </w:rPr>
        <w:t xml:space="preserve">efficient </w:t>
      </w:r>
      <w:proofErr w:type="spellStart"/>
      <w:r w:rsidR="001B1912" w:rsidRPr="001515A5">
        <w:rPr>
          <w:rFonts w:ascii="Times New Roman" w:hAnsi="Times New Roman"/>
          <w:bCs/>
          <w:i/>
          <w:iCs/>
          <w:sz w:val="24"/>
          <w:szCs w:val="24"/>
        </w:rPr>
        <w:t>ab</w:t>
      </w:r>
      <w:proofErr w:type="spellEnd"/>
      <w:r w:rsidR="001B1912" w:rsidRPr="001515A5">
        <w:rPr>
          <w:rFonts w:ascii="Times New Roman" w:hAnsi="Times New Roman"/>
          <w:bCs/>
          <w:i/>
          <w:iCs/>
          <w:sz w:val="24"/>
          <w:szCs w:val="24"/>
        </w:rPr>
        <w:t xml:space="preserve"> initio</w:t>
      </w:r>
      <w:r w:rsidR="001B1912" w:rsidRPr="001515A5">
        <w:rPr>
          <w:rFonts w:ascii="Times New Roman" w:hAnsi="Times New Roman"/>
          <w:bCs/>
          <w:iCs/>
          <w:sz w:val="24"/>
          <w:szCs w:val="24"/>
        </w:rPr>
        <w:t xml:space="preserve"> simulations</w:t>
      </w:r>
      <w:r w:rsidR="00352F5E">
        <w:rPr>
          <w:rFonts w:ascii="Times New Roman" w:hAnsi="Times New Roman"/>
          <w:bCs/>
          <w:iCs/>
          <w:sz w:val="24"/>
          <w:szCs w:val="24"/>
        </w:rPr>
        <w:t>.</w:t>
      </w:r>
      <w:r w:rsidR="001B1912">
        <w:rPr>
          <w:rFonts w:ascii="Times New Roman" w:hAnsi="Times New Roman"/>
          <w:sz w:val="24"/>
          <w:szCs w:val="24"/>
        </w:rPr>
        <w:t xml:space="preserve">  </w:t>
      </w:r>
      <w:r w:rsidR="00F34A8B" w:rsidRPr="008F2095">
        <w:rPr>
          <w:rFonts w:ascii="Times New Roman" w:hAnsi="Times New Roman"/>
          <w:iCs/>
          <w:sz w:val="24"/>
          <w:szCs w:val="24"/>
        </w:rPr>
        <w:t>S</w:t>
      </w:r>
      <w:r w:rsidR="00F46694" w:rsidRPr="008F2095">
        <w:rPr>
          <w:rFonts w:ascii="Times New Roman" w:hAnsi="Times New Roman"/>
          <w:iCs/>
          <w:sz w:val="24"/>
          <w:szCs w:val="24"/>
        </w:rPr>
        <w:t>i</w:t>
      </w:r>
      <w:r w:rsidR="00F46694" w:rsidRPr="001515A5">
        <w:rPr>
          <w:rFonts w:ascii="Times New Roman" w:hAnsi="Times New Roman"/>
          <w:iCs/>
          <w:sz w:val="24"/>
          <w:szCs w:val="24"/>
        </w:rPr>
        <w:t xml:space="preserve">mulations of </w:t>
      </w:r>
      <w:proofErr w:type="spellStart"/>
      <w:r w:rsidR="00F46694" w:rsidRPr="001515A5">
        <w:rPr>
          <w:rFonts w:ascii="Times New Roman" w:hAnsi="Times New Roman"/>
          <w:iCs/>
          <w:sz w:val="24"/>
          <w:szCs w:val="24"/>
        </w:rPr>
        <w:t>sutterudites</w:t>
      </w:r>
      <w:proofErr w:type="spellEnd"/>
      <w:r w:rsidR="00F46694" w:rsidRPr="001515A5">
        <w:rPr>
          <w:rFonts w:ascii="Times New Roman" w:hAnsi="Times New Roman"/>
          <w:iCs/>
          <w:sz w:val="24"/>
          <w:szCs w:val="24"/>
        </w:rPr>
        <w:t xml:space="preserve"> and </w:t>
      </w:r>
      <w:proofErr w:type="spellStart"/>
      <w:r w:rsidR="00F46694" w:rsidRPr="001515A5">
        <w:rPr>
          <w:rFonts w:ascii="Times New Roman" w:hAnsi="Times New Roman"/>
          <w:iCs/>
          <w:sz w:val="24"/>
          <w:szCs w:val="24"/>
        </w:rPr>
        <w:t>Zintl</w:t>
      </w:r>
      <w:proofErr w:type="spellEnd"/>
      <w:r w:rsidR="00F46694" w:rsidRPr="001515A5">
        <w:rPr>
          <w:rFonts w:ascii="Times New Roman" w:hAnsi="Times New Roman"/>
          <w:iCs/>
          <w:sz w:val="24"/>
          <w:szCs w:val="24"/>
        </w:rPr>
        <w:t xml:space="preserve"> compounds will be run on the extensive resources NTPL has at the</w:t>
      </w:r>
      <w:r w:rsidR="003E6603">
        <w:rPr>
          <w:rFonts w:ascii="Times New Roman" w:hAnsi="Times New Roman"/>
          <w:iCs/>
          <w:sz w:val="24"/>
          <w:szCs w:val="24"/>
        </w:rPr>
        <w:t xml:space="preserve"> Engineer Research and Development Center</w:t>
      </w:r>
      <w:r w:rsidR="00F46694" w:rsidRPr="001515A5">
        <w:rPr>
          <w:rFonts w:ascii="Times New Roman" w:hAnsi="Times New Roman"/>
          <w:iCs/>
          <w:sz w:val="24"/>
          <w:szCs w:val="24"/>
        </w:rPr>
        <w:t xml:space="preserve"> </w:t>
      </w:r>
      <w:r w:rsidR="003E6603">
        <w:rPr>
          <w:rFonts w:ascii="Times New Roman" w:hAnsi="Times New Roman"/>
          <w:iCs/>
          <w:sz w:val="24"/>
          <w:szCs w:val="24"/>
        </w:rPr>
        <w:t>(</w:t>
      </w:r>
      <w:r w:rsidR="00F46694" w:rsidRPr="001515A5">
        <w:rPr>
          <w:rFonts w:ascii="Times New Roman" w:hAnsi="Times New Roman"/>
          <w:iCs/>
          <w:sz w:val="24"/>
          <w:szCs w:val="24"/>
        </w:rPr>
        <w:t>ERDC</w:t>
      </w:r>
      <w:del w:id="55" w:author="Alan" w:date="2011-05-05T20:41:00Z">
        <w:r w:rsidR="003E6603" w:rsidDel="008067EF">
          <w:rPr>
            <w:rFonts w:ascii="Times New Roman" w:hAnsi="Times New Roman"/>
            <w:iCs/>
            <w:sz w:val="24"/>
            <w:szCs w:val="24"/>
          </w:rPr>
          <w:delText xml:space="preserve">, </w:delText>
        </w:r>
        <w:r w:rsidR="00F46694" w:rsidRPr="001515A5" w:rsidDel="008067EF">
          <w:rPr>
            <w:rFonts w:ascii="Times New Roman" w:hAnsi="Times New Roman"/>
            <w:iCs/>
            <w:sz w:val="24"/>
            <w:szCs w:val="24"/>
          </w:rPr>
          <w:delText>see below</w:delText>
        </w:r>
      </w:del>
      <w:r w:rsidR="00F46694" w:rsidRPr="001515A5">
        <w:rPr>
          <w:rFonts w:ascii="Times New Roman" w:hAnsi="Times New Roman"/>
          <w:iCs/>
          <w:sz w:val="24"/>
          <w:szCs w:val="24"/>
        </w:rPr>
        <w:t>)</w:t>
      </w:r>
      <w:r w:rsidR="00891369">
        <w:rPr>
          <w:rFonts w:ascii="Times New Roman" w:hAnsi="Times New Roman"/>
          <w:iCs/>
          <w:sz w:val="24"/>
          <w:szCs w:val="24"/>
        </w:rPr>
        <w:t xml:space="preserve"> </w:t>
      </w:r>
      <w:r w:rsidR="00891369" w:rsidRPr="001515A5">
        <w:rPr>
          <w:rFonts w:ascii="Times New Roman" w:hAnsi="Times New Roman"/>
          <w:iCs/>
          <w:sz w:val="24"/>
          <w:szCs w:val="24"/>
        </w:rPr>
        <w:t>[</w:t>
      </w:r>
      <w:r w:rsidR="00891369">
        <w:rPr>
          <w:rFonts w:ascii="Times New Roman" w:hAnsi="Times New Roman"/>
          <w:iCs/>
          <w:sz w:val="24"/>
          <w:szCs w:val="24"/>
        </w:rPr>
        <w:t>DFPT</w:t>
      </w:r>
      <w:r w:rsidR="00891369" w:rsidRPr="001515A5">
        <w:rPr>
          <w:rFonts w:ascii="Times New Roman" w:hAnsi="Times New Roman"/>
          <w:iCs/>
          <w:sz w:val="24"/>
          <w:szCs w:val="24"/>
        </w:rPr>
        <w:t>]</w:t>
      </w:r>
      <w:r w:rsidR="00F46694" w:rsidRPr="001515A5">
        <w:rPr>
          <w:rFonts w:ascii="Times New Roman" w:hAnsi="Times New Roman"/>
          <w:iCs/>
          <w:sz w:val="24"/>
          <w:szCs w:val="24"/>
        </w:rPr>
        <w:t>. The</w:t>
      </w:r>
      <w:r w:rsidR="00E5312B">
        <w:rPr>
          <w:rFonts w:ascii="Times New Roman" w:hAnsi="Times New Roman"/>
          <w:iCs/>
          <w:sz w:val="24"/>
          <w:szCs w:val="24"/>
        </w:rPr>
        <w:t xml:space="preserve"> structural features</w:t>
      </w:r>
      <w:r w:rsidR="00F46694" w:rsidRPr="001515A5">
        <w:rPr>
          <w:rFonts w:ascii="Times New Roman" w:hAnsi="Times New Roman"/>
          <w:iCs/>
          <w:sz w:val="24"/>
          <w:szCs w:val="24"/>
        </w:rPr>
        <w:t xml:space="preserve"> that reduce </w:t>
      </w:r>
      <m:oMath>
        <m:r>
          <w:rPr>
            <w:rFonts w:ascii="Cambria Math" w:hAnsi="Times New Roman"/>
            <w:sz w:val="24"/>
            <w:szCs w:val="24"/>
          </w:rPr>
          <m:t>κ</m:t>
        </m:r>
      </m:oMath>
      <w:r w:rsidR="00C94F9E">
        <w:rPr>
          <w:rFonts w:ascii="Times New Roman" w:hAnsi="Times New Roman"/>
          <w:iCs/>
          <w:sz w:val="24"/>
          <w:szCs w:val="24"/>
        </w:rPr>
        <w:t xml:space="preserve"> (from</w:t>
      </w:r>
      <w:r w:rsidR="005C6670">
        <w:rPr>
          <w:rFonts w:ascii="Times New Roman" w:hAnsi="Times New Roman"/>
          <w:iCs/>
          <w:sz w:val="24"/>
          <w:szCs w:val="24"/>
        </w:rPr>
        <w:t xml:space="preserve"> </w:t>
      </w:r>
      <w:r w:rsidR="005C6670" w:rsidRPr="008F0E6E">
        <w:rPr>
          <w:rFonts w:ascii="Times New Roman" w:hAnsi="Times New Roman"/>
          <w:i/>
          <w:iCs/>
          <w:sz w:val="24"/>
          <w:szCs w:val="24"/>
        </w:rPr>
        <w:t>Objective 1</w:t>
      </w:r>
      <w:r w:rsidR="005C6670">
        <w:rPr>
          <w:rFonts w:ascii="Times New Roman" w:hAnsi="Times New Roman"/>
          <w:iCs/>
          <w:sz w:val="24"/>
          <w:szCs w:val="24"/>
        </w:rPr>
        <w:t>)</w:t>
      </w:r>
      <w:r w:rsidR="00F46694" w:rsidRPr="001515A5">
        <w:rPr>
          <w:rFonts w:ascii="Times New Roman" w:hAnsi="Times New Roman"/>
          <w:iCs/>
          <w:sz w:val="24"/>
          <w:szCs w:val="24"/>
        </w:rPr>
        <w:t xml:space="preserve"> </w:t>
      </w:r>
      <w:r w:rsidR="005C6670">
        <w:rPr>
          <w:rFonts w:ascii="Times New Roman" w:hAnsi="Times New Roman"/>
          <w:iCs/>
          <w:sz w:val="24"/>
          <w:szCs w:val="24"/>
        </w:rPr>
        <w:t>will</w:t>
      </w:r>
      <w:r w:rsidR="00F46694" w:rsidRPr="001515A5">
        <w:rPr>
          <w:rFonts w:ascii="Times New Roman" w:hAnsi="Times New Roman"/>
          <w:iCs/>
          <w:sz w:val="24"/>
          <w:szCs w:val="24"/>
        </w:rPr>
        <w:t xml:space="preserve"> be identified with high</w:t>
      </w:r>
      <w:ins w:id="56" w:author="Alan" w:date="2011-05-05T20:41:00Z">
        <w:r w:rsidR="008067EF">
          <w:rPr>
            <w:rFonts w:ascii="Times New Roman" w:hAnsi="Times New Roman"/>
            <w:iCs/>
            <w:sz w:val="24"/>
            <w:szCs w:val="24"/>
          </w:rPr>
          <w:t>er</w:t>
        </w:r>
      </w:ins>
      <w:r w:rsidR="00F46694" w:rsidRPr="001515A5">
        <w:rPr>
          <w:rFonts w:ascii="Times New Roman" w:hAnsi="Times New Roman"/>
          <w:iCs/>
          <w:sz w:val="24"/>
          <w:szCs w:val="24"/>
        </w:rPr>
        <w:t xml:space="preserve"> accuracy to</w:t>
      </w:r>
      <w:ins w:id="57" w:author="Alan" w:date="2011-05-05T20:41:00Z">
        <w:r w:rsidR="008067EF">
          <w:rPr>
            <w:rFonts w:ascii="Times New Roman" w:hAnsi="Times New Roman"/>
            <w:iCs/>
            <w:sz w:val="24"/>
            <w:szCs w:val="24"/>
          </w:rPr>
          <w:t xml:space="preserve"> allow for direct</w:t>
        </w:r>
      </w:ins>
      <w:r w:rsidR="00F46694" w:rsidRPr="001515A5">
        <w:rPr>
          <w:rFonts w:ascii="Times New Roman" w:hAnsi="Times New Roman"/>
          <w:iCs/>
          <w:sz w:val="24"/>
          <w:szCs w:val="24"/>
        </w:rPr>
        <w:t xml:space="preserve"> compar</w:t>
      </w:r>
      <w:ins w:id="58" w:author="Alan" w:date="2011-05-05T20:41:00Z">
        <w:r w:rsidR="008067EF">
          <w:rPr>
            <w:rFonts w:ascii="Times New Roman" w:hAnsi="Times New Roman"/>
            <w:iCs/>
            <w:sz w:val="24"/>
            <w:szCs w:val="24"/>
          </w:rPr>
          <w:t>ison</w:t>
        </w:r>
      </w:ins>
      <w:del w:id="59" w:author="Alan" w:date="2011-05-05T20:41:00Z">
        <w:r w:rsidR="00F46694" w:rsidRPr="001515A5" w:rsidDel="008067EF">
          <w:rPr>
            <w:rFonts w:ascii="Times New Roman" w:hAnsi="Times New Roman"/>
            <w:iCs/>
            <w:sz w:val="24"/>
            <w:szCs w:val="24"/>
          </w:rPr>
          <w:delText>e</w:delText>
        </w:r>
      </w:del>
      <w:r w:rsidR="00F46694" w:rsidRPr="001515A5">
        <w:rPr>
          <w:rFonts w:ascii="Times New Roman" w:hAnsi="Times New Roman"/>
          <w:iCs/>
          <w:sz w:val="24"/>
          <w:szCs w:val="24"/>
        </w:rPr>
        <w:t xml:space="preserve"> with</w:t>
      </w:r>
      <w:ins w:id="60" w:author="Alan" w:date="2011-05-05T20:41:00Z">
        <w:r w:rsidR="008067EF">
          <w:rPr>
            <w:rFonts w:ascii="Times New Roman" w:hAnsi="Times New Roman"/>
            <w:iCs/>
            <w:sz w:val="24"/>
            <w:szCs w:val="24"/>
          </w:rPr>
          <w:t xml:space="preserve"> </w:t>
        </w:r>
        <w:r w:rsidR="008067EF">
          <w:rPr>
            <w:rFonts w:ascii="Times New Roman" w:hAnsi="Times New Roman"/>
            <w:iCs/>
            <w:sz w:val="24"/>
            <w:szCs w:val="24"/>
          </w:rPr>
          <w:t>available</w:t>
        </w:r>
      </w:ins>
      <w:r w:rsidR="00F46694" w:rsidRPr="001515A5">
        <w:rPr>
          <w:rFonts w:ascii="Times New Roman" w:hAnsi="Times New Roman"/>
          <w:iCs/>
          <w:sz w:val="24"/>
          <w:szCs w:val="24"/>
        </w:rPr>
        <w:t xml:space="preserve"> experiment</w:t>
      </w:r>
      <w:ins w:id="61" w:author="Alan" w:date="2011-05-05T20:41:00Z">
        <w:r w:rsidR="008067EF">
          <w:rPr>
            <w:rFonts w:ascii="Times New Roman" w:hAnsi="Times New Roman"/>
            <w:iCs/>
            <w:sz w:val="24"/>
            <w:szCs w:val="24"/>
          </w:rPr>
          <w:t>al data</w:t>
        </w:r>
      </w:ins>
      <w:r w:rsidR="00F46694" w:rsidRPr="001515A5">
        <w:rPr>
          <w:rFonts w:ascii="Times New Roman" w:hAnsi="Times New Roman"/>
          <w:iCs/>
          <w:sz w:val="24"/>
          <w:szCs w:val="24"/>
        </w:rPr>
        <w:t>.</w:t>
      </w:r>
    </w:p>
    <w:p w:rsidR="00F46694" w:rsidRPr="001515A5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F46694" w:rsidRPr="001515A5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commentRangeStart w:id="62"/>
      <w:r w:rsidRPr="001515A5">
        <w:rPr>
          <w:rFonts w:ascii="Times New Roman" w:hAnsi="Times New Roman"/>
          <w:b/>
          <w:i/>
          <w:iCs/>
          <w:sz w:val="24"/>
          <w:szCs w:val="24"/>
        </w:rPr>
        <w:t>Objective 3:</w:t>
      </w:r>
      <w:r w:rsidRPr="001515A5">
        <w:rPr>
          <w:rFonts w:ascii="Times New Roman" w:hAnsi="Times New Roman"/>
          <w:sz w:val="24"/>
          <w:szCs w:val="24"/>
        </w:rPr>
        <w:t xml:space="preserve">  </w:t>
      </w:r>
      <w:r w:rsidRPr="001515A5">
        <w:rPr>
          <w:rFonts w:ascii="Times New Roman" w:hAnsi="Times New Roman"/>
          <w:i/>
          <w:sz w:val="24"/>
          <w:szCs w:val="24"/>
        </w:rPr>
        <w:t xml:space="preserve">Report </w:t>
      </w:r>
      <w:proofErr w:type="spellStart"/>
      <w:r w:rsidRPr="001515A5">
        <w:rPr>
          <w:rFonts w:ascii="Times New Roman" w:hAnsi="Times New Roman"/>
          <w:i/>
          <w:sz w:val="24"/>
          <w:szCs w:val="24"/>
        </w:rPr>
        <w:t>ab</w:t>
      </w:r>
      <w:proofErr w:type="spellEnd"/>
      <w:r w:rsidRPr="001515A5">
        <w:rPr>
          <w:rFonts w:ascii="Times New Roman" w:hAnsi="Times New Roman"/>
          <w:i/>
          <w:sz w:val="24"/>
          <w:szCs w:val="24"/>
        </w:rPr>
        <w:t xml:space="preserve">-initio simulation results to publishing journal(s) and experiments to improve ZT over existing LUC materials. </w:t>
      </w:r>
    </w:p>
    <w:p w:rsidR="00F46694" w:rsidRPr="001515A5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694" w:rsidRPr="001515A5" w:rsidRDefault="00F46694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These above objectives can be used iteratively, with data from real experiments, to efficiently search the large unit cell design space. </w:t>
      </w:r>
      <w:proofErr w:type="spellStart"/>
      <w:r w:rsidRPr="001515A5">
        <w:rPr>
          <w:rFonts w:ascii="Times New Roman" w:hAnsi="Times New Roman"/>
          <w:b/>
          <w:i/>
          <w:sz w:val="24"/>
          <w:szCs w:val="24"/>
        </w:rPr>
        <w:t>Ab</w:t>
      </w:r>
      <w:proofErr w:type="spellEnd"/>
      <w:r w:rsidRPr="001515A5">
        <w:rPr>
          <w:rFonts w:ascii="Times New Roman" w:hAnsi="Times New Roman"/>
          <w:b/>
          <w:i/>
          <w:sz w:val="24"/>
          <w:szCs w:val="24"/>
        </w:rPr>
        <w:t>-initio simulations can predict large unit cell materials with even lower thermal conductivities, and thus increase ZT&gt;3.</w:t>
      </w:r>
      <w:r w:rsidRPr="001515A5">
        <w:rPr>
          <w:rFonts w:ascii="Times New Roman" w:hAnsi="Times New Roman"/>
          <w:sz w:val="24"/>
          <w:szCs w:val="24"/>
        </w:rPr>
        <w:t xml:space="preserve"> </w:t>
      </w:r>
    </w:p>
    <w:commentRangeEnd w:id="62"/>
    <w:p w:rsidR="00341571" w:rsidRDefault="008067EF" w:rsidP="00F466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Style w:val="CommentReference"/>
        </w:rPr>
        <w:commentReference w:id="62"/>
      </w:r>
    </w:p>
    <w:p w:rsidR="008067EF" w:rsidRPr="008067EF" w:rsidRDefault="008067EF" w:rsidP="008067EF">
      <w:pPr>
        <w:autoSpaceDE w:val="0"/>
        <w:autoSpaceDN w:val="0"/>
        <w:adjustRightInd w:val="0"/>
        <w:spacing w:after="0" w:line="240" w:lineRule="auto"/>
        <w:rPr>
          <w:ins w:id="63" w:author="Alan" w:date="2011-05-05T20:44:00Z"/>
          <w:rFonts w:ascii="Times New Roman" w:hAnsi="Times New Roman"/>
          <w:b/>
          <w:sz w:val="24"/>
          <w:szCs w:val="24"/>
        </w:rPr>
      </w:pPr>
      <w:ins w:id="64" w:author="Alan" w:date="2011-05-05T20:44:00Z">
        <w:r w:rsidRPr="008067EF">
          <w:rPr>
            <w:rFonts w:ascii="Times New Roman" w:hAnsi="Times New Roman"/>
            <w:b/>
            <w:sz w:val="24"/>
            <w:szCs w:val="24"/>
          </w:rPr>
          <w:t>Relationship to CIT/ICES Strategic Focus</w:t>
        </w:r>
      </w:ins>
    </w:p>
    <w:p w:rsidR="008067EF" w:rsidRPr="008067EF" w:rsidRDefault="008067EF" w:rsidP="008067EF">
      <w:pPr>
        <w:autoSpaceDE w:val="0"/>
        <w:autoSpaceDN w:val="0"/>
        <w:adjustRightInd w:val="0"/>
        <w:spacing w:after="0" w:line="240" w:lineRule="auto"/>
        <w:rPr>
          <w:ins w:id="65" w:author="Alan" w:date="2011-05-05T20:44:00Z"/>
          <w:rFonts w:ascii="Times New Roman" w:hAnsi="Times New Roman"/>
          <w:sz w:val="24"/>
          <w:szCs w:val="24"/>
          <w:rPrChange w:id="66" w:author="Alan" w:date="2011-05-05T20:44:00Z">
            <w:rPr>
              <w:ins w:id="67" w:author="Alan" w:date="2011-05-05T20:44:00Z"/>
              <w:rFonts w:ascii="Times New Roman" w:hAnsi="Times New Roman"/>
            </w:rPr>
          </w:rPrChange>
        </w:rPr>
      </w:pPr>
    </w:p>
    <w:p w:rsidR="008067EF" w:rsidRPr="008067EF" w:rsidRDefault="008067EF" w:rsidP="008067EF">
      <w:pPr>
        <w:spacing w:line="240" w:lineRule="auto"/>
        <w:rPr>
          <w:ins w:id="68" w:author="Alan" w:date="2011-05-05T20:44:00Z"/>
          <w:rFonts w:ascii="Times New Roman" w:hAnsi="Times New Roman"/>
          <w:sz w:val="24"/>
          <w:szCs w:val="24"/>
          <w:rPrChange w:id="69" w:author="Alan" w:date="2011-05-05T20:44:00Z">
            <w:rPr>
              <w:ins w:id="70" w:author="Alan" w:date="2011-05-05T20:44:00Z"/>
              <w:rFonts w:ascii="Times New Roman" w:hAnsi="Times New Roman"/>
            </w:rPr>
          </w:rPrChange>
        </w:rPr>
      </w:pPr>
      <w:ins w:id="71" w:author="Alan" w:date="2011-05-05T20:44:00Z">
        <w:r w:rsidRPr="008067EF">
          <w:rPr>
            <w:rFonts w:ascii="Times New Roman" w:hAnsi="Times New Roman"/>
            <w:sz w:val="24"/>
            <w:szCs w:val="24"/>
            <w:rPrChange w:id="72" w:author="Alan" w:date="2011-05-05T20:44:00Z">
              <w:rPr>
                <w:rFonts w:ascii="Times New Roman" w:hAnsi="Times New Roman"/>
              </w:rPr>
            </w:rPrChange>
          </w:rPr>
          <w:t>Atomistic simulation of LUC materials fits directly into CIT’s nanotechnology initiative. This project is aligned with ICES’s Center for Multiscale Modeling for Engineering Materials (CM</w:t>
        </w:r>
        <w:r w:rsidRPr="008067EF">
          <w:rPr>
            <w:rFonts w:ascii="Times New Roman" w:hAnsi="Times New Roman"/>
            <w:sz w:val="24"/>
            <w:szCs w:val="24"/>
            <w:vertAlign w:val="superscript"/>
            <w:rPrChange w:id="73" w:author="Alan" w:date="2011-05-05T20:44:00Z">
              <w:rPr>
                <w:rFonts w:ascii="Times New Roman" w:hAnsi="Times New Roman"/>
                <w:vertAlign w:val="superscript"/>
              </w:rPr>
            </w:rPrChange>
          </w:rPr>
          <w:t>2</w:t>
        </w:r>
        <w:r w:rsidRPr="008067EF">
          <w:rPr>
            <w:rFonts w:ascii="Times New Roman" w:hAnsi="Times New Roman"/>
            <w:sz w:val="24"/>
            <w:szCs w:val="24"/>
            <w:rPrChange w:id="74" w:author="Alan" w:date="2011-05-05T20:44:00Z">
              <w:rPr>
                <w:rFonts w:ascii="Times New Roman" w:hAnsi="Times New Roman"/>
              </w:rPr>
            </w:rPrChange>
          </w:rPr>
          <w:t xml:space="preserve">EM) and Center for </w:t>
        </w:r>
        <w:proofErr w:type="spellStart"/>
        <w:r w:rsidRPr="008067EF">
          <w:rPr>
            <w:rFonts w:ascii="Times New Roman" w:hAnsi="Times New Roman"/>
            <w:sz w:val="24"/>
            <w:szCs w:val="24"/>
            <w:rPrChange w:id="75" w:author="Alan" w:date="2011-05-05T20:44:00Z">
              <w:rPr>
                <w:rFonts w:ascii="Times New Roman" w:hAnsi="Times New Roman"/>
              </w:rPr>
            </w:rPrChange>
          </w:rPr>
          <w:t>Nano</w:t>
        </w:r>
        <w:proofErr w:type="spellEnd"/>
        <w:r w:rsidRPr="008067EF">
          <w:rPr>
            <w:rFonts w:ascii="Times New Roman" w:hAnsi="Times New Roman"/>
            <w:sz w:val="24"/>
            <w:szCs w:val="24"/>
            <w:rPrChange w:id="76" w:author="Alan" w:date="2011-05-05T20:44:00Z">
              <w:rPr>
                <w:rFonts w:ascii="Times New Roman" w:hAnsi="Times New Roman"/>
              </w:rPr>
            </w:rPrChange>
          </w:rPr>
          <w:t>-enabled Device and Energy Technologies (CNXT), both of which McGaughey is affiliated with. The work provides a compelling example of multi-scale and multi-physics modeling by demonstrating how classical-level (molecular and lattice dynamics) simulations can inform quantum-level (</w:t>
        </w:r>
        <w:proofErr w:type="spellStart"/>
        <w:r w:rsidRPr="008067EF">
          <w:rPr>
            <w:rFonts w:ascii="Times New Roman" w:hAnsi="Times New Roman"/>
            <w:sz w:val="24"/>
            <w:szCs w:val="24"/>
            <w:rPrChange w:id="77" w:author="Alan" w:date="2011-05-05T20:44:00Z">
              <w:rPr>
                <w:rFonts w:ascii="Times New Roman" w:hAnsi="Times New Roman"/>
              </w:rPr>
            </w:rPrChange>
          </w:rPr>
          <w:t>ab</w:t>
        </w:r>
        <w:proofErr w:type="spellEnd"/>
        <w:r w:rsidRPr="008067EF">
          <w:rPr>
            <w:rFonts w:ascii="Times New Roman" w:hAnsi="Times New Roman"/>
            <w:sz w:val="24"/>
            <w:szCs w:val="24"/>
            <w:rPrChange w:id="78" w:author="Alan" w:date="2011-05-05T20:44:00Z">
              <w:rPr>
                <w:rFonts w:ascii="Times New Roman" w:hAnsi="Times New Roman"/>
              </w:rPr>
            </w:rPrChange>
          </w:rPr>
          <w:t xml:space="preserve">-initio) simulations, maximizing the impact of both. </w:t>
        </w:r>
      </w:ins>
    </w:p>
    <w:p w:rsidR="008067EF" w:rsidRPr="008067EF" w:rsidRDefault="008067EF" w:rsidP="008067EF">
      <w:pPr>
        <w:spacing w:line="240" w:lineRule="auto"/>
        <w:rPr>
          <w:ins w:id="79" w:author="Alan" w:date="2011-05-05T20:44:00Z"/>
          <w:rFonts w:ascii="Times New Roman" w:hAnsi="Times New Roman"/>
          <w:b/>
          <w:bCs/>
          <w:sz w:val="24"/>
          <w:szCs w:val="24"/>
        </w:rPr>
      </w:pPr>
      <w:ins w:id="80" w:author="Alan" w:date="2011-05-05T20:44:00Z">
        <w:r w:rsidRPr="008067EF">
          <w:rPr>
            <w:rFonts w:ascii="Times New Roman" w:hAnsi="Times New Roman"/>
            <w:b/>
            <w:bCs/>
            <w:sz w:val="24"/>
            <w:szCs w:val="24"/>
          </w:rPr>
          <w:t>Present and Future Funding</w:t>
        </w:r>
      </w:ins>
    </w:p>
    <w:p w:rsidR="008067EF" w:rsidRPr="008067EF" w:rsidRDefault="008067EF" w:rsidP="008067EF">
      <w:pPr>
        <w:spacing w:line="240" w:lineRule="auto"/>
        <w:rPr>
          <w:ins w:id="81" w:author="Alan" w:date="2011-05-05T20:44:00Z"/>
          <w:rFonts w:ascii="Times New Roman" w:hAnsi="Times New Roman"/>
          <w:bCs/>
          <w:sz w:val="24"/>
          <w:szCs w:val="24"/>
          <w:rPrChange w:id="82" w:author="Alan" w:date="2011-05-05T20:44:00Z">
            <w:rPr>
              <w:ins w:id="83" w:author="Alan" w:date="2011-05-05T20:44:00Z"/>
              <w:rFonts w:ascii="Times New Roman" w:hAnsi="Times New Roman"/>
              <w:bCs/>
            </w:rPr>
          </w:rPrChange>
        </w:rPr>
      </w:pPr>
      <w:ins w:id="84" w:author="Alan" w:date="2011-05-05T20:44:00Z">
        <w:r w:rsidRPr="008067EF">
          <w:rPr>
            <w:rFonts w:ascii="Times New Roman" w:hAnsi="Times New Roman"/>
            <w:bCs/>
            <w:sz w:val="24"/>
            <w:szCs w:val="24"/>
            <w:rPrChange w:id="85" w:author="Alan" w:date="2011-05-05T20:44:00Z">
              <w:rPr>
                <w:rFonts w:ascii="Times New Roman" w:hAnsi="Times New Roman"/>
                <w:bCs/>
              </w:rPr>
            </w:rPrChange>
          </w:rPr>
          <w:t>Preliminary funding for Larkin’s research has been through a CIT Dean’s fellowship, funds from the Department of Mechanical Engineering, and extra funds from an AFOSR project</w:t>
        </w:r>
        <w:r w:rsidRPr="008067EF">
          <w:rPr>
            <w:rFonts w:ascii="Times New Roman" w:hAnsi="Times New Roman"/>
            <w:sz w:val="24"/>
            <w:szCs w:val="24"/>
            <w:rPrChange w:id="86" w:author="Alan" w:date="2011-05-05T20:44:00Z">
              <w:rPr>
                <w:rFonts w:ascii="Times New Roman" w:hAnsi="Times New Roman"/>
              </w:rPr>
            </w:rPrChange>
          </w:rPr>
          <w:t>.</w:t>
        </w:r>
        <w:r w:rsidRPr="008067EF">
          <w:rPr>
            <w:rFonts w:ascii="Times New Roman" w:hAnsi="Times New Roman"/>
            <w:bCs/>
            <w:sz w:val="24"/>
            <w:szCs w:val="24"/>
            <w:rPrChange w:id="87" w:author="Alan" w:date="2011-05-05T20:44:00Z">
              <w:rPr>
                <w:rFonts w:ascii="Times New Roman" w:hAnsi="Times New Roman"/>
                <w:bCs/>
              </w:rPr>
            </w:rPrChange>
          </w:rPr>
          <w:t xml:space="preserve"> He does not have support in place for the 2011-2012 academic </w:t>
        </w:r>
        <w:proofErr w:type="gramStart"/>
        <w:r w:rsidRPr="008067EF">
          <w:rPr>
            <w:rFonts w:ascii="Times New Roman" w:hAnsi="Times New Roman"/>
            <w:bCs/>
            <w:sz w:val="24"/>
            <w:szCs w:val="24"/>
            <w:rPrChange w:id="88" w:author="Alan" w:date="2011-05-05T20:44:00Z">
              <w:rPr>
                <w:rFonts w:ascii="Times New Roman" w:hAnsi="Times New Roman"/>
                <w:bCs/>
              </w:rPr>
            </w:rPrChange>
          </w:rPr>
          <w:t>year</w:t>
        </w:r>
        <w:proofErr w:type="gramEnd"/>
        <w:r w:rsidRPr="008067EF">
          <w:rPr>
            <w:rFonts w:ascii="Times New Roman" w:hAnsi="Times New Roman"/>
            <w:bCs/>
            <w:sz w:val="24"/>
            <w:szCs w:val="24"/>
            <w:rPrChange w:id="89" w:author="Alan" w:date="2011-05-05T20:44:00Z">
              <w:rPr>
                <w:rFonts w:ascii="Times New Roman" w:hAnsi="Times New Roman"/>
                <w:bCs/>
              </w:rPr>
            </w:rPrChange>
          </w:rPr>
          <w:t>.</w:t>
        </w:r>
      </w:ins>
    </w:p>
    <w:p w:rsidR="008067EF" w:rsidRPr="008067EF" w:rsidRDefault="008067EF" w:rsidP="008067EF">
      <w:pPr>
        <w:spacing w:line="240" w:lineRule="auto"/>
        <w:rPr>
          <w:ins w:id="90" w:author="Alan" w:date="2011-05-05T20:44:00Z"/>
          <w:rFonts w:ascii="Times New Roman" w:hAnsi="Times New Roman"/>
          <w:bCs/>
          <w:sz w:val="24"/>
          <w:szCs w:val="24"/>
          <w:rPrChange w:id="91" w:author="Alan" w:date="2011-05-05T20:44:00Z">
            <w:rPr>
              <w:ins w:id="92" w:author="Alan" w:date="2011-05-05T20:44:00Z"/>
              <w:rFonts w:ascii="Times New Roman" w:hAnsi="Times New Roman"/>
              <w:bCs/>
            </w:rPr>
          </w:rPrChange>
        </w:rPr>
      </w:pPr>
      <w:ins w:id="93" w:author="Alan" w:date="2011-05-05T20:44:00Z">
        <w:r w:rsidRPr="008067EF">
          <w:rPr>
            <w:rFonts w:ascii="Times New Roman" w:hAnsi="Times New Roman"/>
            <w:bCs/>
            <w:sz w:val="24"/>
            <w:szCs w:val="24"/>
            <w:rPrChange w:id="94" w:author="Alan" w:date="2011-05-05T20:44:00Z">
              <w:rPr>
                <w:rFonts w:ascii="Times New Roman" w:hAnsi="Times New Roman"/>
                <w:bCs/>
              </w:rPr>
            </w:rPrChange>
          </w:rPr>
          <w:t>The Dowd fellowship will enable the team to initiate first-principles study of thermal transport in LUC materials. With critical preliminary data in hand, the team will be competitive for funding from NSF’s Thermal Transport Processes (ENG-CBET) and  Condensed Matter and Materials Theory (DMR) programs and DOE’s Condensed Matter and Materials Physics (BES-MSE) and Computational and Theoretical Chemistry (BES-CSGB) programs. In the future, the team will seek out experimental collaborators in materials synthesis and thermal measurements [notably Jon Malen (ME), who thermally characterizes micro- and nanoscale materials and currently collaborates with McGaughey on other projects]. Together, they will apply for funding from NSF’s Interdisciplinary Research (IDR) program.</w:t>
        </w:r>
      </w:ins>
    </w:p>
    <w:p w:rsidR="00F46694" w:rsidRPr="001515A5" w:rsidRDefault="00F46694" w:rsidP="00F46694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FD7843" w:rsidRPr="001515A5" w:rsidRDefault="00FD7843" w:rsidP="00A22668">
      <w:pPr>
        <w:spacing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:rsidR="00AF4E8B" w:rsidRPr="001515A5" w:rsidRDefault="00577144" w:rsidP="00A22668">
      <w:pPr>
        <w:spacing w:line="240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  <w:r w:rsidRPr="001515A5">
        <w:rPr>
          <w:rFonts w:ascii="Times New Roman" w:hAnsi="Times New Roman"/>
          <w:b/>
          <w:bCs/>
          <w:sz w:val="24"/>
          <w:szCs w:val="24"/>
          <w:u w:val="single"/>
        </w:rPr>
        <w:t xml:space="preserve">References </w:t>
      </w:r>
    </w:p>
    <w:p w:rsidR="001916CD" w:rsidRPr="001515A5" w:rsidRDefault="001916CD" w:rsidP="00A22668">
      <w:pPr>
        <w:spacing w:line="240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21B80" w:rsidRPr="001515A5" w:rsidRDefault="002715FA" w:rsidP="00A22668">
      <w:pPr>
        <w:spacing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515A5">
        <w:rPr>
          <w:rFonts w:ascii="Times New Roman" w:hAnsi="Times New Roman"/>
          <w:bCs/>
          <w:sz w:val="24"/>
          <w:szCs w:val="24"/>
        </w:rPr>
        <w:t>[</w:t>
      </w:r>
      <w:r w:rsidR="00466CE1" w:rsidRPr="001515A5">
        <w:rPr>
          <w:rFonts w:ascii="Times New Roman" w:hAnsi="Times New Roman"/>
          <w:bCs/>
          <w:sz w:val="24"/>
          <w:szCs w:val="24"/>
        </w:rPr>
        <w:t>Larkin</w:t>
      </w:r>
      <w:r w:rsidR="00A55469" w:rsidRPr="001515A5">
        <w:rPr>
          <w:rFonts w:ascii="Times New Roman" w:hAnsi="Times New Roman"/>
          <w:bCs/>
          <w:sz w:val="24"/>
          <w:szCs w:val="24"/>
        </w:rPr>
        <w:t xml:space="preserve">] </w:t>
      </w:r>
      <w:r w:rsidR="00D21B80" w:rsidRPr="001515A5">
        <w:rPr>
          <w:rFonts w:ascii="Times New Roman" w:hAnsi="Times New Roman"/>
          <w:bCs/>
          <w:sz w:val="24"/>
          <w:szCs w:val="24"/>
        </w:rPr>
        <w:t>J. Larkin, A.</w:t>
      </w:r>
      <w:r w:rsidR="00CD3FC3" w:rsidRPr="001515A5">
        <w:rPr>
          <w:rFonts w:ascii="Times New Roman" w:hAnsi="Times New Roman"/>
          <w:bCs/>
          <w:sz w:val="24"/>
          <w:szCs w:val="24"/>
        </w:rPr>
        <w:t xml:space="preserve"> </w:t>
      </w:r>
      <w:r w:rsidR="00D21B80" w:rsidRPr="001515A5">
        <w:rPr>
          <w:rFonts w:ascii="Times New Roman" w:hAnsi="Times New Roman"/>
          <w:bCs/>
          <w:sz w:val="24"/>
          <w:szCs w:val="24"/>
        </w:rPr>
        <w:t>J.</w:t>
      </w:r>
      <w:r w:rsidR="00CD3FC3" w:rsidRPr="001515A5">
        <w:rPr>
          <w:rFonts w:ascii="Times New Roman" w:hAnsi="Times New Roman"/>
          <w:bCs/>
          <w:sz w:val="24"/>
          <w:szCs w:val="24"/>
        </w:rPr>
        <w:t xml:space="preserve"> </w:t>
      </w:r>
      <w:r w:rsidR="00D21B80" w:rsidRPr="001515A5">
        <w:rPr>
          <w:rFonts w:ascii="Times New Roman" w:hAnsi="Times New Roman"/>
          <w:bCs/>
          <w:sz w:val="24"/>
          <w:szCs w:val="24"/>
        </w:rPr>
        <w:t>H. McGaughey, “Predicting Phonon Properties of Defected Systems using Spectral Energy Density”</w:t>
      </w:r>
      <w:r w:rsidR="00643DA8" w:rsidRPr="001515A5">
        <w:rPr>
          <w:rFonts w:ascii="Times New Roman" w:hAnsi="Times New Roman"/>
          <w:bCs/>
          <w:sz w:val="24"/>
          <w:szCs w:val="24"/>
        </w:rPr>
        <w:t>, in preparation.</w:t>
      </w:r>
    </w:p>
    <w:p w:rsidR="00A431C3" w:rsidRPr="001515A5" w:rsidRDefault="00EE0E5F" w:rsidP="00A431C3">
      <w:pPr>
        <w:spacing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515A5">
        <w:rPr>
          <w:rFonts w:ascii="Times New Roman" w:hAnsi="Times New Roman"/>
          <w:bCs/>
          <w:sz w:val="24"/>
          <w:szCs w:val="24"/>
        </w:rPr>
        <w:t xml:space="preserve">[Galli] </w:t>
      </w:r>
      <w:r w:rsidR="00643DA8" w:rsidRPr="001515A5">
        <w:rPr>
          <w:rFonts w:ascii="Times New Roman" w:hAnsi="Times New Roman"/>
          <w:bCs/>
          <w:sz w:val="24"/>
          <w:szCs w:val="24"/>
        </w:rPr>
        <w:t xml:space="preserve">Y. He, D. Donadio, G. Galli, “Heat Transport in Amorphous Silicon: Interplay between morphology and disorder”, </w:t>
      </w:r>
      <w:r w:rsidR="00CC330A" w:rsidRPr="001515A5">
        <w:rPr>
          <w:rFonts w:ascii="Times New Roman" w:hAnsi="Times New Roman"/>
          <w:bCs/>
          <w:sz w:val="24"/>
          <w:szCs w:val="24"/>
        </w:rPr>
        <w:t xml:space="preserve">Appl. Phys. </w:t>
      </w:r>
      <w:proofErr w:type="spellStart"/>
      <w:r w:rsidR="00CC330A" w:rsidRPr="001515A5">
        <w:rPr>
          <w:rFonts w:ascii="Times New Roman" w:hAnsi="Times New Roman"/>
          <w:bCs/>
          <w:sz w:val="24"/>
          <w:szCs w:val="24"/>
        </w:rPr>
        <w:t>Lett</w:t>
      </w:r>
      <w:proofErr w:type="spellEnd"/>
      <w:r w:rsidR="00CC330A" w:rsidRPr="001515A5">
        <w:rPr>
          <w:rFonts w:ascii="Times New Roman" w:hAnsi="Times New Roman"/>
          <w:bCs/>
          <w:sz w:val="24"/>
          <w:szCs w:val="24"/>
        </w:rPr>
        <w:t xml:space="preserve">. </w:t>
      </w:r>
      <w:proofErr w:type="gramStart"/>
      <w:r w:rsidR="00CC330A" w:rsidRPr="001515A5">
        <w:rPr>
          <w:rFonts w:ascii="Times New Roman" w:hAnsi="Times New Roman"/>
          <w:bCs/>
          <w:sz w:val="24"/>
          <w:szCs w:val="24"/>
        </w:rPr>
        <w:t>98 (2011) 144101.</w:t>
      </w:r>
      <w:proofErr w:type="gramEnd"/>
    </w:p>
    <w:p w:rsidR="004077B6" w:rsidRPr="001515A5" w:rsidRDefault="004077B6" w:rsidP="00A431C3">
      <w:pPr>
        <w:spacing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515A5">
        <w:rPr>
          <w:rFonts w:ascii="Times New Roman" w:hAnsi="Times New Roman"/>
          <w:color w:val="000000" w:themeColor="text1"/>
          <w:sz w:val="24"/>
          <w:szCs w:val="24"/>
        </w:rPr>
        <w:t>[</w:t>
      </w:r>
      <w:proofErr w:type="spellStart"/>
      <w:r w:rsidR="00EE318B" w:rsidRPr="001515A5">
        <w:rPr>
          <w:rFonts w:ascii="Times New Roman" w:hAnsi="Times New Roman"/>
          <w:color w:val="000000" w:themeColor="text1"/>
          <w:sz w:val="24"/>
          <w:szCs w:val="24"/>
        </w:rPr>
        <w:t>Skutt</w:t>
      </w:r>
      <w:proofErr w:type="spellEnd"/>
      <w:r w:rsidRPr="001515A5">
        <w:rPr>
          <w:rFonts w:ascii="Times New Roman" w:hAnsi="Times New Roman"/>
          <w:color w:val="000000" w:themeColor="text1"/>
          <w:sz w:val="24"/>
          <w:szCs w:val="24"/>
        </w:rPr>
        <w:t>]</w:t>
      </w:r>
      <w:r w:rsidR="00B9458B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431C3" w:rsidRPr="001515A5">
        <w:rPr>
          <w:rFonts w:ascii="Times New Roman" w:hAnsi="Times New Roman"/>
          <w:color w:val="000000" w:themeColor="text1"/>
          <w:sz w:val="24"/>
          <w:szCs w:val="24"/>
        </w:rPr>
        <w:t>T</w:t>
      </w:r>
      <w:r w:rsidR="000A4A05" w:rsidRPr="001515A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A431C3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He, J</w:t>
      </w:r>
      <w:r w:rsidR="000A4A05" w:rsidRPr="001515A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A431C3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E2E34" w:rsidRPr="001515A5">
        <w:rPr>
          <w:rFonts w:ascii="Times New Roman" w:hAnsi="Times New Roman"/>
          <w:color w:val="000000" w:themeColor="text1"/>
          <w:sz w:val="24"/>
          <w:szCs w:val="24"/>
        </w:rPr>
        <w:t>Chen, H. D</w:t>
      </w:r>
      <w:r w:rsidR="00C00861" w:rsidRPr="001515A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3E2E34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Rosenfeld,</w:t>
      </w:r>
      <w:r w:rsidR="00161EC5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431C3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M. A. Subramanian, “Thermoelectric Properties of Indium-Filled Skutterudites”, </w:t>
      </w:r>
      <w:r w:rsidR="00A431C3" w:rsidRPr="001515A5">
        <w:rPr>
          <w:rStyle w:val="HTMLCite"/>
          <w:rFonts w:ascii="Times New Roman" w:hAnsi="Times New Roman"/>
          <w:sz w:val="24"/>
          <w:szCs w:val="24"/>
        </w:rPr>
        <w:t>Chem. Mater.</w:t>
      </w:r>
      <w:r w:rsidR="00A431C3" w:rsidRPr="001515A5">
        <w:rPr>
          <w:rFonts w:ascii="Times New Roman" w:hAnsi="Times New Roman"/>
          <w:sz w:val="24"/>
          <w:szCs w:val="24"/>
        </w:rPr>
        <w:t xml:space="preserve">, </w:t>
      </w:r>
      <w:r w:rsidR="00A431C3" w:rsidRPr="001515A5">
        <w:rPr>
          <w:rStyle w:val="citationyear"/>
          <w:rFonts w:ascii="Times New Roman" w:hAnsi="Times New Roman"/>
          <w:sz w:val="24"/>
          <w:szCs w:val="24"/>
        </w:rPr>
        <w:t>2006</w:t>
      </w:r>
      <w:r w:rsidR="00A431C3" w:rsidRPr="001515A5">
        <w:rPr>
          <w:rFonts w:ascii="Times New Roman" w:hAnsi="Times New Roman"/>
          <w:sz w:val="24"/>
          <w:szCs w:val="24"/>
        </w:rPr>
        <w:t xml:space="preserve">, </w:t>
      </w:r>
      <w:r w:rsidR="00A431C3" w:rsidRPr="001515A5">
        <w:rPr>
          <w:rStyle w:val="citationvolume"/>
          <w:rFonts w:ascii="Times New Roman" w:hAnsi="Times New Roman"/>
          <w:sz w:val="24"/>
          <w:szCs w:val="24"/>
        </w:rPr>
        <w:t>18</w:t>
      </w:r>
      <w:r w:rsidR="00A431C3" w:rsidRPr="001515A5">
        <w:rPr>
          <w:rFonts w:ascii="Times New Roman" w:hAnsi="Times New Roman"/>
          <w:sz w:val="24"/>
          <w:szCs w:val="24"/>
        </w:rPr>
        <w:t xml:space="preserve"> (3), pp 759–762</w:t>
      </w:r>
      <w:r w:rsidR="0029535C" w:rsidRPr="001515A5">
        <w:rPr>
          <w:rFonts w:ascii="Times New Roman" w:hAnsi="Times New Roman"/>
          <w:sz w:val="24"/>
          <w:szCs w:val="24"/>
        </w:rPr>
        <w:t>.</w:t>
      </w:r>
    </w:p>
    <w:p w:rsidR="002E4075" w:rsidRPr="001515A5" w:rsidRDefault="0019292F" w:rsidP="005D496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[</w:t>
      </w:r>
      <w:proofErr w:type="spellStart"/>
      <w:r w:rsidRPr="001515A5">
        <w:rPr>
          <w:rFonts w:ascii="Times New Roman" w:hAnsi="Times New Roman"/>
          <w:color w:val="000000" w:themeColor="text1"/>
          <w:sz w:val="24"/>
          <w:szCs w:val="24"/>
        </w:rPr>
        <w:t>Zintl</w:t>
      </w:r>
      <w:proofErr w:type="spellEnd"/>
      <w:r w:rsidRPr="001515A5">
        <w:rPr>
          <w:rFonts w:ascii="Times New Roman" w:hAnsi="Times New Roman"/>
          <w:color w:val="000000" w:themeColor="text1"/>
          <w:sz w:val="24"/>
          <w:szCs w:val="24"/>
        </w:rPr>
        <w:t>]</w:t>
      </w:r>
      <w:r w:rsidR="00AB056D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X</w:t>
      </w:r>
      <w:r w:rsidR="007F6FCB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-J</w:t>
      </w:r>
      <w:r w:rsidR="007F6FCB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Wang, </w:t>
      </w:r>
      <w:r w:rsidR="007F6FCB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M.-B.</w:t>
      </w:r>
      <w:proofErr w:type="gramEnd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Tang, J</w:t>
      </w:r>
      <w:r w:rsidR="007F6FCB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-T</w:t>
      </w:r>
      <w:r w:rsidR="007F6FCB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proofErr w:type="gramEnd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Zhao, H</w:t>
      </w:r>
      <w:r w:rsidR="00F65AFB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-H</w:t>
      </w:r>
      <w:r w:rsidR="00F65AFB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proofErr w:type="gramEnd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Chen</w:t>
      </w:r>
      <w:r w:rsidR="00441691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, X.-X.</w:t>
      </w:r>
      <w:proofErr w:type="gramEnd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19C7" w:rsidRPr="001515A5">
        <w:rPr>
          <w:rFonts w:ascii="Times New Roman" w:eastAsia="Times New Roman" w:hAnsi="Times New Roman"/>
          <w:color w:val="000000" w:themeColor="text1"/>
          <w:sz w:val="24"/>
          <w:szCs w:val="24"/>
        </w:rPr>
        <w:t>Yang</w:t>
      </w:r>
      <w:r w:rsidR="001419C7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5A27D5" w:rsidRPr="001515A5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="001419C7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Thermoelectric properties and electronic structure of </w:t>
      </w:r>
      <w:proofErr w:type="spellStart"/>
      <w:r w:rsidR="001419C7" w:rsidRPr="001515A5">
        <w:rPr>
          <w:rFonts w:ascii="Times New Roman" w:hAnsi="Times New Roman"/>
          <w:color w:val="000000" w:themeColor="text1"/>
          <w:sz w:val="24"/>
          <w:szCs w:val="24"/>
        </w:rPr>
        <w:t>Zintl</w:t>
      </w:r>
      <w:proofErr w:type="spellEnd"/>
      <w:r w:rsidR="001419C7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compound </w:t>
      </w:r>
      <w:r w:rsidR="001419C7" w:rsidRPr="001515A5">
        <w:rPr>
          <w:rStyle w:val="emphroman"/>
          <w:rFonts w:ascii="Times New Roman" w:hAnsi="Times New Roman"/>
          <w:color w:val="000000" w:themeColor="text1"/>
          <w:sz w:val="24"/>
          <w:szCs w:val="24"/>
        </w:rPr>
        <w:t>BaZn</w:t>
      </w:r>
      <w:r w:rsidR="001419C7" w:rsidRPr="001515A5">
        <w:rPr>
          <w:rStyle w:val="formula"/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="001419C7" w:rsidRPr="001515A5">
        <w:rPr>
          <w:rStyle w:val="emphroman"/>
          <w:rFonts w:ascii="Times New Roman" w:hAnsi="Times New Roman"/>
          <w:color w:val="000000" w:themeColor="text1"/>
          <w:sz w:val="24"/>
          <w:szCs w:val="24"/>
        </w:rPr>
        <w:t>Sb</w:t>
      </w:r>
      <w:r w:rsidR="001419C7" w:rsidRPr="001515A5">
        <w:rPr>
          <w:rStyle w:val="formula"/>
          <w:rFonts w:ascii="Times New Roman" w:hAnsi="Times New Roman"/>
          <w:color w:val="000000" w:themeColor="text1"/>
          <w:sz w:val="24"/>
          <w:szCs w:val="24"/>
          <w:vertAlign w:val="subscript"/>
        </w:rPr>
        <w:t>2</w:t>
      </w:r>
      <w:r w:rsidR="005A27D5" w:rsidRPr="001515A5">
        <w:rPr>
          <w:rFonts w:ascii="Times New Roman" w:hAnsi="Times New Roman"/>
          <w:color w:val="000000" w:themeColor="text1"/>
          <w:sz w:val="24"/>
          <w:szCs w:val="24"/>
        </w:rPr>
        <w:t>”,</w:t>
      </w:r>
      <w:r w:rsidR="001419C7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F464D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Appl. Phys. </w:t>
      </w:r>
      <w:proofErr w:type="spellStart"/>
      <w:r w:rsidR="00FF464D" w:rsidRPr="001515A5">
        <w:rPr>
          <w:rFonts w:ascii="Times New Roman" w:hAnsi="Times New Roman"/>
          <w:color w:val="000000" w:themeColor="text1"/>
          <w:sz w:val="24"/>
          <w:szCs w:val="24"/>
        </w:rPr>
        <w:t>Lett</w:t>
      </w:r>
      <w:proofErr w:type="spellEnd"/>
      <w:r w:rsidR="00FF464D" w:rsidRPr="001515A5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 w:rsidR="00FF464D"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FF464D" w:rsidRPr="001515A5">
        <w:rPr>
          <w:rFonts w:ascii="Times New Roman" w:hAnsi="Times New Roman"/>
          <w:bCs/>
          <w:color w:val="000000" w:themeColor="text1"/>
          <w:sz w:val="24"/>
          <w:szCs w:val="24"/>
        </w:rPr>
        <w:t>90</w:t>
      </w:r>
      <w:r w:rsidR="00FF464D" w:rsidRPr="001515A5">
        <w:rPr>
          <w:rFonts w:ascii="Times New Roman" w:hAnsi="Times New Roman"/>
          <w:color w:val="000000" w:themeColor="text1"/>
          <w:sz w:val="24"/>
          <w:szCs w:val="24"/>
        </w:rPr>
        <w:t>, 232107 (2007)</w:t>
      </w:r>
      <w:r w:rsidR="009105A6" w:rsidRPr="001515A5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</w:p>
    <w:p w:rsidR="002E4075" w:rsidRPr="001515A5" w:rsidRDefault="002E4075" w:rsidP="005D496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515A5">
        <w:rPr>
          <w:rFonts w:ascii="Times New Roman" w:hAnsi="Times New Roman"/>
          <w:color w:val="000000" w:themeColor="text1"/>
          <w:sz w:val="24"/>
          <w:szCs w:val="24"/>
        </w:rPr>
        <w:t>[Yang1] Yang, et al., “Effect of La filling on thermoelectric properties of La</w:t>
      </w:r>
      <w:r w:rsidRPr="001515A5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x</w:t>
      </w:r>
      <w:r w:rsidRPr="001515A5">
        <w:rPr>
          <w:rFonts w:ascii="Times New Roman" w:hAnsi="Times New Roman"/>
          <w:color w:val="000000" w:themeColor="text1"/>
          <w:sz w:val="24"/>
          <w:szCs w:val="24"/>
        </w:rPr>
        <w:t>Co</w:t>
      </w:r>
      <w:r w:rsidRPr="001515A5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3.6</w:t>
      </w:r>
      <w:r w:rsidRPr="001515A5">
        <w:rPr>
          <w:rFonts w:ascii="Times New Roman" w:hAnsi="Times New Roman"/>
          <w:color w:val="000000" w:themeColor="text1"/>
          <w:sz w:val="24"/>
          <w:szCs w:val="24"/>
        </w:rPr>
        <w:t>Ni</w:t>
      </w:r>
      <w:r w:rsidRPr="001515A5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0.4</w:t>
      </w:r>
      <w:r w:rsidRPr="001515A5">
        <w:rPr>
          <w:rFonts w:ascii="Times New Roman" w:hAnsi="Times New Roman"/>
          <w:color w:val="000000" w:themeColor="text1"/>
          <w:sz w:val="24"/>
          <w:szCs w:val="24"/>
        </w:rPr>
        <w:t>Sb</w:t>
      </w:r>
      <w:r w:rsidRPr="001515A5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12</w:t>
      </w:r>
      <w:r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-filled </w:t>
      </w:r>
      <w:proofErr w:type="spellStart"/>
      <w:r w:rsidRPr="001515A5">
        <w:rPr>
          <w:rFonts w:ascii="Times New Roman" w:hAnsi="Times New Roman"/>
          <w:color w:val="000000" w:themeColor="text1"/>
          <w:sz w:val="24"/>
          <w:szCs w:val="24"/>
        </w:rPr>
        <w:t>skutterudite</w:t>
      </w:r>
      <w:proofErr w:type="spellEnd"/>
      <w:r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 prepared by MA-HP method”, Journal of Solid State Chemistry 179 (2006) 212-216.</w:t>
      </w:r>
    </w:p>
    <w:p w:rsidR="00543493" w:rsidRPr="007952F6" w:rsidRDefault="004F3272" w:rsidP="005D496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515A5">
        <w:rPr>
          <w:rFonts w:ascii="Times New Roman" w:hAnsi="Times New Roman"/>
          <w:color w:val="000000" w:themeColor="text1"/>
          <w:sz w:val="24"/>
          <w:szCs w:val="24"/>
        </w:rPr>
        <w:t xml:space="preserve">[Yang2] Pend, et al., “Effect of Fe substitution on the thermoelectric transport properties of </w:t>
      </w:r>
      <w:r w:rsidRPr="007952F6">
        <w:rPr>
          <w:rFonts w:ascii="Times New Roman" w:hAnsi="Times New Roman"/>
          <w:color w:val="000000" w:themeColor="text1"/>
          <w:sz w:val="24"/>
          <w:szCs w:val="24"/>
        </w:rPr>
        <w:t xml:space="preserve">CoSb3-based </w:t>
      </w:r>
      <w:proofErr w:type="spellStart"/>
      <w:r w:rsidRPr="007952F6">
        <w:rPr>
          <w:rFonts w:ascii="Times New Roman" w:hAnsi="Times New Roman"/>
          <w:color w:val="000000" w:themeColor="text1"/>
          <w:sz w:val="24"/>
          <w:szCs w:val="24"/>
        </w:rPr>
        <w:t>Skutterudite</w:t>
      </w:r>
      <w:proofErr w:type="spellEnd"/>
      <w:r w:rsidRPr="007952F6">
        <w:rPr>
          <w:rFonts w:ascii="Times New Roman" w:hAnsi="Times New Roman"/>
          <w:color w:val="000000" w:themeColor="text1"/>
          <w:sz w:val="24"/>
          <w:szCs w:val="24"/>
        </w:rPr>
        <w:t xml:space="preserve"> compound”, Journal of Alloys and Compounds 426 (2006) 7-1</w:t>
      </w:r>
      <w:r w:rsidR="00543493" w:rsidRPr="007952F6">
        <w:rPr>
          <w:rFonts w:ascii="Times New Roman" w:hAnsi="Times New Roman"/>
          <w:color w:val="000000" w:themeColor="text1"/>
          <w:sz w:val="24"/>
          <w:szCs w:val="24"/>
        </w:rPr>
        <w:t>1.</w:t>
      </w:r>
    </w:p>
    <w:p w:rsidR="007952F6" w:rsidRPr="007952F6" w:rsidRDefault="006213B6" w:rsidP="005D49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952F6">
        <w:rPr>
          <w:rFonts w:ascii="Times New Roman" w:hAnsi="Times New Roman"/>
          <w:sz w:val="24"/>
          <w:szCs w:val="24"/>
        </w:rPr>
        <w:t xml:space="preserve">[Chen] G. Chen, M. S. </w:t>
      </w:r>
      <w:proofErr w:type="spellStart"/>
      <w:r w:rsidRPr="007952F6">
        <w:rPr>
          <w:rFonts w:ascii="Times New Roman" w:hAnsi="Times New Roman"/>
          <w:sz w:val="24"/>
          <w:szCs w:val="24"/>
        </w:rPr>
        <w:t>Dresselhaus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, G. </w:t>
      </w:r>
      <w:proofErr w:type="spellStart"/>
      <w:r w:rsidRPr="007952F6">
        <w:rPr>
          <w:rFonts w:ascii="Times New Roman" w:hAnsi="Times New Roman"/>
          <w:sz w:val="24"/>
          <w:szCs w:val="24"/>
        </w:rPr>
        <w:t>Dresselhaus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, J.-P. </w:t>
      </w:r>
      <w:proofErr w:type="spellStart"/>
      <w:proofErr w:type="gramStart"/>
      <w:r w:rsidRPr="007952F6">
        <w:rPr>
          <w:rFonts w:ascii="Times New Roman" w:hAnsi="Times New Roman"/>
          <w:sz w:val="24"/>
          <w:szCs w:val="24"/>
        </w:rPr>
        <w:t>Fleurial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, and T. </w:t>
      </w:r>
      <w:proofErr w:type="spellStart"/>
      <w:r w:rsidRPr="007952F6">
        <w:rPr>
          <w:rFonts w:ascii="Times New Roman" w:hAnsi="Times New Roman"/>
          <w:sz w:val="24"/>
          <w:szCs w:val="24"/>
        </w:rPr>
        <w:t>Caillat</w:t>
      </w:r>
      <w:proofErr w:type="spellEnd"/>
      <w:r w:rsidRPr="007952F6">
        <w:rPr>
          <w:rFonts w:ascii="Times New Roman" w:hAnsi="Times New Roman"/>
          <w:sz w:val="24"/>
          <w:szCs w:val="24"/>
        </w:rPr>
        <w:t>, “Recent developments in thermoelectric materials.”</w:t>
      </w:r>
      <w:proofErr w:type="gramEnd"/>
      <w:r w:rsidRPr="007952F6">
        <w:rPr>
          <w:rFonts w:ascii="Times New Roman" w:hAnsi="Times New Roman"/>
          <w:sz w:val="24"/>
          <w:szCs w:val="24"/>
        </w:rPr>
        <w:t xml:space="preserve"> </w:t>
      </w:r>
      <w:r w:rsidRPr="007952F6">
        <w:rPr>
          <w:rFonts w:ascii="Times New Roman" w:hAnsi="Times New Roman"/>
          <w:i/>
          <w:iCs/>
          <w:sz w:val="24"/>
          <w:szCs w:val="24"/>
        </w:rPr>
        <w:t xml:space="preserve">International Materials Reviews </w:t>
      </w:r>
      <w:r w:rsidRPr="007952F6">
        <w:rPr>
          <w:rFonts w:ascii="Times New Roman" w:hAnsi="Times New Roman"/>
          <w:b/>
          <w:bCs/>
          <w:sz w:val="24"/>
          <w:szCs w:val="24"/>
        </w:rPr>
        <w:t xml:space="preserve">48 </w:t>
      </w:r>
      <w:r w:rsidRPr="007952F6">
        <w:rPr>
          <w:rFonts w:ascii="Times New Roman" w:hAnsi="Times New Roman"/>
          <w:sz w:val="24"/>
          <w:szCs w:val="24"/>
        </w:rPr>
        <w:t>(2003) 45–66.</w:t>
      </w:r>
    </w:p>
    <w:p w:rsidR="009C1027" w:rsidRPr="007952F6" w:rsidRDefault="009C1027" w:rsidP="000C65A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952F6">
        <w:rPr>
          <w:rFonts w:ascii="Times New Roman" w:hAnsi="Times New Roman"/>
          <w:iCs/>
          <w:sz w:val="24"/>
          <w:szCs w:val="24"/>
        </w:rPr>
        <w:t>[</w:t>
      </w:r>
      <w:proofErr w:type="spellStart"/>
      <w:r w:rsidRPr="007952F6">
        <w:rPr>
          <w:rFonts w:ascii="Times New Roman" w:hAnsi="Times New Roman"/>
          <w:iCs/>
          <w:sz w:val="24"/>
          <w:szCs w:val="24"/>
        </w:rPr>
        <w:t>Dresselhaus</w:t>
      </w:r>
      <w:proofErr w:type="spellEnd"/>
      <w:r w:rsidRPr="007952F6">
        <w:rPr>
          <w:rFonts w:ascii="Times New Roman" w:hAnsi="Times New Roman"/>
          <w:iCs/>
          <w:sz w:val="24"/>
          <w:szCs w:val="24"/>
        </w:rPr>
        <w:t xml:space="preserve">] M.S. </w:t>
      </w:r>
      <w:proofErr w:type="spellStart"/>
      <w:r w:rsidRPr="007952F6">
        <w:rPr>
          <w:rFonts w:ascii="Times New Roman" w:hAnsi="Times New Roman"/>
          <w:iCs/>
          <w:sz w:val="24"/>
          <w:szCs w:val="24"/>
        </w:rPr>
        <w:t>Dresselhaus</w:t>
      </w:r>
      <w:proofErr w:type="spellEnd"/>
      <w:r w:rsidRPr="007952F6">
        <w:rPr>
          <w:rFonts w:ascii="Times New Roman" w:hAnsi="Times New Roman"/>
          <w:iCs/>
          <w:sz w:val="24"/>
          <w:szCs w:val="24"/>
        </w:rPr>
        <w:t xml:space="preserve">, </w:t>
      </w:r>
      <w:r w:rsidR="004701DF">
        <w:rPr>
          <w:rFonts w:ascii="Times New Roman" w:hAnsi="Times New Roman"/>
          <w:iCs/>
          <w:sz w:val="24"/>
          <w:szCs w:val="24"/>
        </w:rPr>
        <w:t>e</w:t>
      </w:r>
      <w:r w:rsidR="00F03459">
        <w:rPr>
          <w:rFonts w:ascii="Times New Roman" w:hAnsi="Times New Roman"/>
          <w:iCs/>
          <w:sz w:val="24"/>
          <w:szCs w:val="24"/>
        </w:rPr>
        <w:t>t al.,</w:t>
      </w:r>
      <w:r w:rsidRPr="007952F6">
        <w:rPr>
          <w:rFonts w:ascii="Times New Roman" w:hAnsi="Times New Roman"/>
          <w:iCs/>
          <w:sz w:val="24"/>
          <w:szCs w:val="24"/>
        </w:rPr>
        <w:t xml:space="preserve"> “New Directions for Low-Dimensional Thermoelectric Materials”, Adv. Mater. </w:t>
      </w:r>
      <w:r w:rsidRPr="007952F6">
        <w:rPr>
          <w:rFonts w:ascii="Times New Roman" w:hAnsi="Times New Roman"/>
          <w:bCs/>
          <w:sz w:val="24"/>
          <w:szCs w:val="24"/>
        </w:rPr>
        <w:t>2007</w:t>
      </w:r>
      <w:r w:rsidRPr="007952F6">
        <w:rPr>
          <w:rFonts w:ascii="Times New Roman" w:hAnsi="Times New Roman"/>
          <w:sz w:val="24"/>
          <w:szCs w:val="24"/>
        </w:rPr>
        <w:t xml:space="preserve">, </w:t>
      </w:r>
      <w:r w:rsidRPr="007952F6">
        <w:rPr>
          <w:rFonts w:ascii="Times New Roman" w:hAnsi="Times New Roman"/>
          <w:iCs/>
          <w:sz w:val="24"/>
          <w:szCs w:val="24"/>
        </w:rPr>
        <w:t>19</w:t>
      </w:r>
      <w:r w:rsidRPr="007952F6">
        <w:rPr>
          <w:rFonts w:ascii="Times New Roman" w:hAnsi="Times New Roman"/>
          <w:sz w:val="24"/>
          <w:szCs w:val="24"/>
        </w:rPr>
        <w:t>, 1043–1053.</w:t>
      </w:r>
    </w:p>
    <w:p w:rsidR="000E0554" w:rsidRDefault="00BA2A63" w:rsidP="000C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52F6">
        <w:rPr>
          <w:rFonts w:ascii="Times New Roman" w:hAnsi="Times New Roman"/>
          <w:sz w:val="24"/>
          <w:szCs w:val="24"/>
        </w:rPr>
        <w:lastRenderedPageBreak/>
        <w:t>[</w:t>
      </w:r>
      <w:proofErr w:type="spellStart"/>
      <w:r>
        <w:rPr>
          <w:rFonts w:ascii="Times New Roman" w:hAnsi="Times New Roman"/>
          <w:sz w:val="24"/>
          <w:szCs w:val="24"/>
        </w:rPr>
        <w:t>Minnich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] A. J. </w:t>
      </w:r>
      <w:proofErr w:type="spellStart"/>
      <w:r w:rsidRPr="007952F6">
        <w:rPr>
          <w:rFonts w:ascii="Times New Roman" w:hAnsi="Times New Roman"/>
          <w:sz w:val="24"/>
          <w:szCs w:val="24"/>
        </w:rPr>
        <w:t>Minnich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, M. S. </w:t>
      </w:r>
      <w:proofErr w:type="spellStart"/>
      <w:r w:rsidRPr="007952F6">
        <w:rPr>
          <w:rFonts w:ascii="Times New Roman" w:hAnsi="Times New Roman"/>
          <w:sz w:val="24"/>
          <w:szCs w:val="24"/>
        </w:rPr>
        <w:t>Dresselhaus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, F. </w:t>
      </w:r>
      <w:proofErr w:type="spellStart"/>
      <w:r w:rsidRPr="007952F6">
        <w:rPr>
          <w:rFonts w:ascii="Times New Roman" w:hAnsi="Times New Roman"/>
          <w:sz w:val="24"/>
          <w:szCs w:val="24"/>
        </w:rPr>
        <w:t>Ren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, and G. Chen, “Bulk </w:t>
      </w:r>
      <w:proofErr w:type="spellStart"/>
      <w:r w:rsidRPr="007952F6">
        <w:rPr>
          <w:rFonts w:ascii="Times New Roman" w:hAnsi="Times New Roman"/>
          <w:sz w:val="24"/>
          <w:szCs w:val="24"/>
        </w:rPr>
        <w:t>nanostructured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 thermoelectric</w:t>
      </w:r>
      <w:r w:rsidR="00DD5182">
        <w:rPr>
          <w:rFonts w:ascii="Times New Roman" w:hAnsi="Times New Roman"/>
          <w:sz w:val="24"/>
          <w:szCs w:val="24"/>
        </w:rPr>
        <w:t xml:space="preserve"> </w:t>
      </w:r>
      <w:r w:rsidRPr="007952F6">
        <w:rPr>
          <w:rFonts w:ascii="Times New Roman" w:hAnsi="Times New Roman"/>
          <w:sz w:val="24"/>
          <w:szCs w:val="24"/>
        </w:rPr>
        <w:t>materials: curren</w:t>
      </w:r>
      <w:r w:rsidR="00482883">
        <w:rPr>
          <w:rFonts w:ascii="Times New Roman" w:hAnsi="Times New Roman"/>
          <w:sz w:val="24"/>
          <w:szCs w:val="24"/>
        </w:rPr>
        <w:t>t research and future prospects</w:t>
      </w:r>
      <w:r w:rsidRPr="007952F6">
        <w:rPr>
          <w:rFonts w:ascii="Times New Roman" w:hAnsi="Times New Roman"/>
          <w:sz w:val="24"/>
          <w:szCs w:val="24"/>
        </w:rPr>
        <w:t>”</w:t>
      </w:r>
      <w:r w:rsidR="00482883">
        <w:rPr>
          <w:rFonts w:ascii="Times New Roman" w:hAnsi="Times New Roman"/>
          <w:sz w:val="24"/>
          <w:szCs w:val="24"/>
        </w:rPr>
        <w:t>,</w:t>
      </w:r>
      <w:r w:rsidRPr="007952F6">
        <w:rPr>
          <w:rFonts w:ascii="Times New Roman" w:hAnsi="Times New Roman"/>
          <w:sz w:val="24"/>
          <w:szCs w:val="24"/>
        </w:rPr>
        <w:t xml:space="preserve"> </w:t>
      </w:r>
      <w:r w:rsidR="00F126A7">
        <w:rPr>
          <w:rFonts w:ascii="Times New Roman" w:hAnsi="Times New Roman"/>
          <w:i/>
          <w:iCs/>
          <w:sz w:val="24"/>
          <w:szCs w:val="24"/>
        </w:rPr>
        <w:t xml:space="preserve">Energy and Environmental </w:t>
      </w:r>
      <w:r w:rsidRPr="007952F6">
        <w:rPr>
          <w:rFonts w:ascii="Times New Roman" w:hAnsi="Times New Roman"/>
          <w:i/>
          <w:iCs/>
          <w:sz w:val="24"/>
          <w:szCs w:val="24"/>
        </w:rPr>
        <w:t xml:space="preserve">Sciences </w:t>
      </w:r>
      <w:r w:rsidRPr="007952F6">
        <w:rPr>
          <w:rFonts w:ascii="Times New Roman" w:hAnsi="Times New Roman"/>
          <w:b/>
          <w:bCs/>
          <w:sz w:val="24"/>
          <w:szCs w:val="24"/>
        </w:rPr>
        <w:t xml:space="preserve">2 </w:t>
      </w:r>
      <w:r w:rsidRPr="007952F6">
        <w:rPr>
          <w:rFonts w:ascii="Times New Roman" w:hAnsi="Times New Roman"/>
          <w:sz w:val="24"/>
          <w:szCs w:val="24"/>
        </w:rPr>
        <w:t>(2009)</w:t>
      </w:r>
      <w:r w:rsidR="00914AC8">
        <w:rPr>
          <w:rFonts w:ascii="Times New Roman" w:hAnsi="Times New Roman"/>
          <w:sz w:val="24"/>
          <w:szCs w:val="24"/>
        </w:rPr>
        <w:t xml:space="preserve"> </w:t>
      </w:r>
      <w:r w:rsidRPr="007952F6">
        <w:rPr>
          <w:rFonts w:ascii="Times New Roman" w:hAnsi="Times New Roman"/>
          <w:sz w:val="24"/>
          <w:szCs w:val="24"/>
        </w:rPr>
        <w:t>466–479.</w:t>
      </w:r>
    </w:p>
    <w:p w:rsidR="00B767C2" w:rsidRPr="001515A5" w:rsidRDefault="00B767C2" w:rsidP="000C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[DFPT</w:t>
      </w:r>
      <w:r w:rsidRPr="001515A5">
        <w:rPr>
          <w:rFonts w:ascii="Times New Roman" w:hAnsi="Times New Roman"/>
          <w:sz w:val="24"/>
          <w:szCs w:val="24"/>
        </w:rPr>
        <w:t xml:space="preserve">] S. </w:t>
      </w:r>
      <w:proofErr w:type="spellStart"/>
      <w:r w:rsidRPr="001515A5">
        <w:rPr>
          <w:rFonts w:ascii="Times New Roman" w:hAnsi="Times New Roman"/>
          <w:sz w:val="24"/>
          <w:szCs w:val="24"/>
        </w:rPr>
        <w:t>Baroni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, S. de </w:t>
      </w:r>
      <w:proofErr w:type="spellStart"/>
      <w:r w:rsidRPr="001515A5">
        <w:rPr>
          <w:rFonts w:ascii="Times New Roman" w:hAnsi="Times New Roman"/>
          <w:sz w:val="24"/>
          <w:szCs w:val="24"/>
        </w:rPr>
        <w:t>Gironcoli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, A. </w:t>
      </w:r>
      <w:proofErr w:type="spellStart"/>
      <w:r w:rsidRPr="001515A5">
        <w:rPr>
          <w:rFonts w:ascii="Times New Roman" w:hAnsi="Times New Roman"/>
          <w:sz w:val="24"/>
          <w:szCs w:val="24"/>
        </w:rPr>
        <w:t>Dal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15A5">
        <w:rPr>
          <w:rFonts w:ascii="Times New Roman" w:hAnsi="Times New Roman"/>
          <w:sz w:val="24"/>
          <w:szCs w:val="24"/>
        </w:rPr>
        <w:t>Corso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, and P. </w:t>
      </w:r>
      <w:proofErr w:type="spellStart"/>
      <w:r w:rsidRPr="001515A5">
        <w:rPr>
          <w:rFonts w:ascii="Times New Roman" w:hAnsi="Times New Roman"/>
          <w:sz w:val="24"/>
          <w:szCs w:val="24"/>
        </w:rPr>
        <w:t>Giannozzi</w:t>
      </w:r>
      <w:proofErr w:type="spellEnd"/>
      <w:r w:rsidRPr="001515A5">
        <w:rPr>
          <w:rFonts w:ascii="Times New Roman" w:hAnsi="Times New Roman"/>
          <w:sz w:val="24"/>
          <w:szCs w:val="24"/>
        </w:rPr>
        <w:t>, “Phonons and related crystal</w:t>
      </w:r>
    </w:p>
    <w:p w:rsidR="00B767C2" w:rsidRPr="001515A5" w:rsidRDefault="00B767C2" w:rsidP="000C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properties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from density-functional perturbation theory.”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Reviews of Modern Physics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73 </w:t>
      </w:r>
      <w:r w:rsidRPr="001515A5">
        <w:rPr>
          <w:rFonts w:ascii="Times New Roman" w:hAnsi="Times New Roman"/>
          <w:sz w:val="24"/>
          <w:szCs w:val="24"/>
        </w:rPr>
        <w:t>(2001)</w:t>
      </w:r>
    </w:p>
    <w:p w:rsidR="00B767C2" w:rsidRDefault="00B767C2" w:rsidP="000C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515–562.</w:t>
      </w:r>
      <w:proofErr w:type="gramEnd"/>
    </w:p>
    <w:p w:rsidR="00F50291" w:rsidRPr="001515A5" w:rsidRDefault="00AD7531" w:rsidP="000C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[ALD</w:t>
      </w:r>
      <w:r w:rsidR="00BC75FA">
        <w:rPr>
          <w:rFonts w:ascii="Times New Roman" w:hAnsi="Times New Roman"/>
          <w:sz w:val="24"/>
          <w:szCs w:val="24"/>
        </w:rPr>
        <w:t>1</w:t>
      </w:r>
      <w:r w:rsidR="00F50291" w:rsidRPr="001515A5">
        <w:rPr>
          <w:rFonts w:ascii="Times New Roman" w:hAnsi="Times New Roman"/>
          <w:sz w:val="24"/>
          <w:szCs w:val="24"/>
        </w:rPr>
        <w:t>] J. E. Turney, E. S. Landry, A. J. H. McGaughey, and C. H. Amon, “Predicting phonon properties</w:t>
      </w:r>
      <w:r w:rsidR="00F50291">
        <w:rPr>
          <w:rFonts w:ascii="Times New Roman" w:hAnsi="Times New Roman"/>
          <w:sz w:val="24"/>
          <w:szCs w:val="24"/>
        </w:rPr>
        <w:t xml:space="preserve"> </w:t>
      </w:r>
      <w:r w:rsidR="00F50291" w:rsidRPr="001515A5">
        <w:rPr>
          <w:rFonts w:ascii="Times New Roman" w:hAnsi="Times New Roman"/>
          <w:sz w:val="24"/>
          <w:szCs w:val="24"/>
        </w:rPr>
        <w:t>and thermal conductivity from anharmonic lattice dynamics calculations and molecular</w:t>
      </w:r>
      <w:r w:rsidR="00F50291">
        <w:rPr>
          <w:rFonts w:ascii="Times New Roman" w:hAnsi="Times New Roman"/>
          <w:sz w:val="24"/>
          <w:szCs w:val="24"/>
        </w:rPr>
        <w:t xml:space="preserve"> </w:t>
      </w:r>
      <w:r w:rsidR="00F50291" w:rsidRPr="001515A5">
        <w:rPr>
          <w:rFonts w:ascii="Times New Roman" w:hAnsi="Times New Roman"/>
          <w:sz w:val="24"/>
          <w:szCs w:val="24"/>
        </w:rPr>
        <w:t xml:space="preserve">dynamics simulations.” </w:t>
      </w:r>
      <w:proofErr w:type="gramStart"/>
      <w:r w:rsidR="00F50291"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="00F50291" w:rsidRPr="001515A5">
        <w:rPr>
          <w:rFonts w:ascii="Times New Roman" w:hAnsi="Times New Roman"/>
          <w:b/>
          <w:bCs/>
          <w:sz w:val="24"/>
          <w:szCs w:val="24"/>
        </w:rPr>
        <w:t xml:space="preserve">79 </w:t>
      </w:r>
      <w:r w:rsidR="00F50291" w:rsidRPr="001515A5">
        <w:rPr>
          <w:rFonts w:ascii="Times New Roman" w:hAnsi="Times New Roman"/>
          <w:sz w:val="24"/>
          <w:szCs w:val="24"/>
        </w:rPr>
        <w:t>(2009) 064301.</w:t>
      </w:r>
      <w:proofErr w:type="gramEnd"/>
    </w:p>
    <w:p w:rsidR="00BC75FA" w:rsidRPr="001515A5" w:rsidRDefault="00BC75FA" w:rsidP="000C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[ALD2</w:t>
      </w:r>
      <w:r w:rsidRPr="001515A5">
        <w:rPr>
          <w:rFonts w:ascii="Times New Roman" w:hAnsi="Times New Roman"/>
          <w:sz w:val="24"/>
          <w:szCs w:val="24"/>
        </w:rPr>
        <w:t>] S. Shenogin, A. Bodapati, P. Keblinski, and A. J. H. McGaughey, “Predicting the thermal conductivity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15A5">
        <w:rPr>
          <w:rFonts w:ascii="Times New Roman" w:hAnsi="Times New Roman"/>
          <w:sz w:val="24"/>
          <w:szCs w:val="24"/>
        </w:rPr>
        <w:t xml:space="preserve">of inorganic and polymeric glasses: The role of anharmonicity.” </w:t>
      </w:r>
      <w:proofErr w:type="gramStart"/>
      <w:r w:rsidR="00095FB2">
        <w:rPr>
          <w:rFonts w:ascii="Times New Roman" w:hAnsi="Times New Roman"/>
          <w:i/>
          <w:iCs/>
          <w:sz w:val="24"/>
          <w:szCs w:val="24"/>
        </w:rPr>
        <w:t xml:space="preserve">Journal of </w:t>
      </w:r>
      <w:r w:rsidRPr="001515A5">
        <w:rPr>
          <w:rFonts w:ascii="Times New Roman" w:hAnsi="Times New Roman"/>
          <w:i/>
          <w:iCs/>
          <w:sz w:val="24"/>
          <w:szCs w:val="24"/>
        </w:rPr>
        <w:t>Applied</w:t>
      </w:r>
      <w:r w:rsidR="00095FB2">
        <w:rPr>
          <w:rFonts w:ascii="Times New Roman" w:hAnsi="Times New Roman"/>
          <w:sz w:val="24"/>
          <w:szCs w:val="24"/>
        </w:rPr>
        <w:t xml:space="preserve">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Physics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105 </w:t>
      </w:r>
      <w:r w:rsidRPr="001515A5">
        <w:rPr>
          <w:rFonts w:ascii="Times New Roman" w:hAnsi="Times New Roman"/>
          <w:sz w:val="24"/>
          <w:szCs w:val="24"/>
        </w:rPr>
        <w:t>(2009) 034906.</w:t>
      </w:r>
      <w:proofErr w:type="gramEnd"/>
    </w:p>
    <w:p w:rsidR="00F50291" w:rsidRPr="001515A5" w:rsidRDefault="00F50291" w:rsidP="000C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67C2" w:rsidRPr="007952F6" w:rsidRDefault="00B767C2" w:rsidP="0091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1027" w:rsidRDefault="009C1027" w:rsidP="009C1027">
      <w:pPr>
        <w:pStyle w:val="Default"/>
        <w:rPr>
          <w:rFonts w:ascii="Times New Roman" w:hAnsi="Times New Roman" w:cs="Times New Roman"/>
        </w:rPr>
      </w:pPr>
    </w:p>
    <w:p w:rsidR="00BA2A63" w:rsidRDefault="00BA2A63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Default="00312362" w:rsidP="009C1027">
      <w:pPr>
        <w:pStyle w:val="Default"/>
        <w:rPr>
          <w:rFonts w:ascii="Times New Roman" w:hAnsi="Times New Roman" w:cs="Times New Roman"/>
        </w:rPr>
      </w:pPr>
    </w:p>
    <w:p w:rsidR="00312362" w:rsidRPr="007952F6" w:rsidRDefault="00312362" w:rsidP="009C1027">
      <w:pPr>
        <w:pStyle w:val="Default"/>
        <w:rPr>
          <w:rFonts w:ascii="Times New Roman" w:hAnsi="Times New Roman" w:cs="Times New Roman"/>
        </w:rPr>
      </w:pPr>
    </w:p>
    <w:p w:rsidR="002715FA" w:rsidRPr="007952F6" w:rsidRDefault="009C1027" w:rsidP="009C10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52F6">
        <w:rPr>
          <w:rFonts w:ascii="Times New Roman" w:hAnsi="Times New Roman"/>
          <w:sz w:val="24"/>
          <w:szCs w:val="24"/>
        </w:rPr>
        <w:t xml:space="preserve"> </w:t>
      </w:r>
      <w:r w:rsidR="002715FA" w:rsidRPr="007952F6">
        <w:rPr>
          <w:rFonts w:ascii="Times New Roman" w:hAnsi="Times New Roman"/>
          <w:sz w:val="24"/>
          <w:szCs w:val="24"/>
        </w:rPr>
        <w:t xml:space="preserve">[1] N. W. Ashcroft and N. D. </w:t>
      </w:r>
      <w:proofErr w:type="spellStart"/>
      <w:r w:rsidR="002715FA" w:rsidRPr="007952F6">
        <w:rPr>
          <w:rFonts w:ascii="Times New Roman" w:hAnsi="Times New Roman"/>
          <w:sz w:val="24"/>
          <w:szCs w:val="24"/>
        </w:rPr>
        <w:t>Mermin</w:t>
      </w:r>
      <w:proofErr w:type="spellEnd"/>
      <w:r w:rsidR="002715FA" w:rsidRPr="007952F6">
        <w:rPr>
          <w:rFonts w:ascii="Times New Roman" w:hAnsi="Times New Roman"/>
          <w:sz w:val="24"/>
          <w:szCs w:val="24"/>
        </w:rPr>
        <w:t xml:space="preserve">, </w:t>
      </w:r>
      <w:r w:rsidR="002715FA" w:rsidRPr="007952F6">
        <w:rPr>
          <w:rFonts w:ascii="Times New Roman" w:hAnsi="Times New Roman"/>
          <w:i/>
          <w:iCs/>
          <w:sz w:val="24"/>
          <w:szCs w:val="24"/>
        </w:rPr>
        <w:t>Solid State Physics</w:t>
      </w:r>
      <w:r w:rsidR="002715FA" w:rsidRPr="007952F6">
        <w:rPr>
          <w:rFonts w:ascii="Times New Roman" w:hAnsi="Times New Roman"/>
          <w:sz w:val="24"/>
          <w:szCs w:val="24"/>
        </w:rPr>
        <w:t xml:space="preserve">. Saunders, Fort </w:t>
      </w:r>
      <w:proofErr w:type="gramStart"/>
      <w:r w:rsidR="002715FA" w:rsidRPr="007952F6">
        <w:rPr>
          <w:rFonts w:ascii="Times New Roman" w:hAnsi="Times New Roman"/>
          <w:sz w:val="24"/>
          <w:szCs w:val="24"/>
        </w:rPr>
        <w:t>Worth</w:t>
      </w:r>
      <w:proofErr w:type="gramEnd"/>
      <w:r w:rsidR="002715FA" w:rsidRPr="007952F6">
        <w:rPr>
          <w:rFonts w:ascii="Times New Roman" w:hAnsi="Times New Roman"/>
          <w:sz w:val="24"/>
          <w:szCs w:val="24"/>
        </w:rPr>
        <w:t xml:space="preserve"> (1976).</w:t>
      </w:r>
    </w:p>
    <w:p w:rsidR="00DC2BCC" w:rsidRPr="007952F6" w:rsidRDefault="00DC2BCC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52F6">
        <w:rPr>
          <w:rFonts w:ascii="Times New Roman" w:hAnsi="Times New Roman"/>
          <w:sz w:val="24"/>
          <w:szCs w:val="24"/>
        </w:rPr>
        <w:t xml:space="preserve">[11] G. J. Snyder and E. S. </w:t>
      </w:r>
      <w:proofErr w:type="spellStart"/>
      <w:r w:rsidRPr="007952F6">
        <w:rPr>
          <w:rFonts w:ascii="Times New Roman" w:hAnsi="Times New Roman"/>
          <w:sz w:val="24"/>
          <w:szCs w:val="24"/>
        </w:rPr>
        <w:t>Toberer</w:t>
      </w:r>
      <w:proofErr w:type="spellEnd"/>
      <w:r w:rsidRPr="007952F6">
        <w:rPr>
          <w:rFonts w:ascii="Times New Roman" w:hAnsi="Times New Roman"/>
          <w:sz w:val="24"/>
          <w:szCs w:val="24"/>
        </w:rPr>
        <w:t xml:space="preserve">, “Complex thermoelectric materials.” </w:t>
      </w:r>
      <w:r w:rsidRPr="007952F6">
        <w:rPr>
          <w:rFonts w:ascii="Times New Roman" w:hAnsi="Times New Roman"/>
          <w:i/>
          <w:iCs/>
          <w:sz w:val="24"/>
          <w:szCs w:val="24"/>
        </w:rPr>
        <w:t xml:space="preserve">Nature Materials </w:t>
      </w:r>
      <w:r w:rsidRPr="007952F6">
        <w:rPr>
          <w:rFonts w:ascii="Times New Roman" w:hAnsi="Times New Roman"/>
          <w:b/>
          <w:bCs/>
          <w:sz w:val="24"/>
          <w:szCs w:val="24"/>
        </w:rPr>
        <w:t xml:space="preserve">7 </w:t>
      </w:r>
      <w:r w:rsidRPr="007952F6">
        <w:rPr>
          <w:rFonts w:ascii="Times New Roman" w:hAnsi="Times New Roman"/>
          <w:sz w:val="24"/>
          <w:szCs w:val="24"/>
        </w:rPr>
        <w:t>(2008)</w:t>
      </w:r>
    </w:p>
    <w:p w:rsidR="00DC2BCC" w:rsidRPr="007952F6" w:rsidRDefault="00DC2BCC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7952F6">
        <w:rPr>
          <w:rFonts w:ascii="Times New Roman" w:hAnsi="Times New Roman"/>
          <w:sz w:val="24"/>
          <w:szCs w:val="24"/>
        </w:rPr>
        <w:t>105–114.</w:t>
      </w:r>
      <w:proofErr w:type="gramEnd"/>
    </w:p>
    <w:p w:rsidR="00FF5F48" w:rsidRDefault="00FF5F48" w:rsidP="00A2266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A633E3" w:rsidRPr="001515A5" w:rsidRDefault="00A633E3" w:rsidP="00A2266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FF5F48" w:rsidRPr="001515A5" w:rsidRDefault="00FF5F48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[20] P. K. Schelling, S. R. </w:t>
      </w:r>
      <w:proofErr w:type="spellStart"/>
      <w:r w:rsidRPr="001515A5">
        <w:rPr>
          <w:rFonts w:ascii="Times New Roman" w:hAnsi="Times New Roman"/>
          <w:sz w:val="24"/>
          <w:szCs w:val="24"/>
        </w:rPr>
        <w:t>Phillpot</w:t>
      </w:r>
      <w:proofErr w:type="spellEnd"/>
      <w:r w:rsidRPr="001515A5">
        <w:rPr>
          <w:rFonts w:ascii="Times New Roman" w:hAnsi="Times New Roman"/>
          <w:sz w:val="24"/>
          <w:szCs w:val="24"/>
        </w:rPr>
        <w:t>, and P. Keblinski, “Comparison of atomic-level simulation</w:t>
      </w:r>
    </w:p>
    <w:p w:rsidR="00FF5F48" w:rsidRPr="001515A5" w:rsidRDefault="00FF5F48" w:rsidP="00A2266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lastRenderedPageBreak/>
        <w:t>methods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for computing thermal conductivity.” </w:t>
      </w: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65 </w:t>
      </w:r>
      <w:r w:rsidRPr="001515A5">
        <w:rPr>
          <w:rFonts w:ascii="Times New Roman" w:hAnsi="Times New Roman"/>
          <w:sz w:val="24"/>
          <w:szCs w:val="24"/>
        </w:rPr>
        <w:t>(2002) 144306.</w:t>
      </w:r>
      <w:proofErr w:type="gramEnd"/>
    </w:p>
    <w:p w:rsidR="00FF5F48" w:rsidRPr="001515A5" w:rsidRDefault="00FF5F48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[21] A. J. H. McGaughey and M. Kaviany, “Quantitative validation of the Boltzmann transport</w:t>
      </w:r>
    </w:p>
    <w:p w:rsidR="00FF5F48" w:rsidRPr="001515A5" w:rsidRDefault="00FF5F48" w:rsidP="0050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equation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phonon thermal conductivity model under the single-mode relaxation time approximation.”</w:t>
      </w:r>
      <w:r w:rsidR="005069A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69 </w:t>
      </w:r>
      <w:r w:rsidRPr="001515A5">
        <w:rPr>
          <w:rFonts w:ascii="Times New Roman" w:hAnsi="Times New Roman"/>
          <w:sz w:val="24"/>
          <w:szCs w:val="24"/>
        </w:rPr>
        <w:t>(2004) 094303.</w:t>
      </w:r>
      <w:proofErr w:type="gramEnd"/>
    </w:p>
    <w:p w:rsidR="00FF5F48" w:rsidRPr="001515A5" w:rsidRDefault="00FF5F48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[22] A. J. H. McGaughey and M. Kaviany, “Phonon transport in molecular dynamics simulations:</w:t>
      </w:r>
      <w:r w:rsidR="00106B9A">
        <w:rPr>
          <w:rFonts w:ascii="Times New Roman" w:hAnsi="Times New Roman"/>
          <w:sz w:val="24"/>
          <w:szCs w:val="24"/>
        </w:rPr>
        <w:t xml:space="preserve"> </w:t>
      </w:r>
      <w:r w:rsidRPr="001515A5">
        <w:rPr>
          <w:rFonts w:ascii="Times New Roman" w:hAnsi="Times New Roman"/>
          <w:sz w:val="24"/>
          <w:szCs w:val="24"/>
        </w:rPr>
        <w:t>Formulation and thermal conductivity prediction.” In G. A. Greene, Y. I. Cho, J. P. Hartnett,</w:t>
      </w:r>
    </w:p>
    <w:p w:rsidR="00FF5F48" w:rsidRPr="001515A5" w:rsidRDefault="00FF5F48" w:rsidP="00A2266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and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A. Bar-Cohen (eds.), “Advances in Heat Transfer, Volume 39,” Elsevier (2006) 169–255.</w:t>
      </w:r>
    </w:p>
    <w:p w:rsidR="00FF5F48" w:rsidRPr="001515A5" w:rsidRDefault="00FF5F48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[23] D. P. Sellan, E. S. Landry, J. E. Turney, A. J. H. McGaughey, and C. H. Amon, “Size effects in</w:t>
      </w:r>
    </w:p>
    <w:p w:rsidR="00FF5F48" w:rsidRPr="001515A5" w:rsidRDefault="00FF5F48" w:rsidP="00A22668">
      <w:pPr>
        <w:spacing w:line="240" w:lineRule="auto"/>
        <w:contextualSpacing/>
        <w:rPr>
          <w:rFonts w:ascii="Times New Roman" w:hAnsi="Times New Roman"/>
          <w:bCs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molecular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dynamics thermal conductivity predictions.” </w:t>
      </w: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81 </w:t>
      </w:r>
      <w:r w:rsidRPr="001515A5">
        <w:rPr>
          <w:rFonts w:ascii="Times New Roman" w:hAnsi="Times New Roman"/>
          <w:sz w:val="24"/>
          <w:szCs w:val="24"/>
        </w:rPr>
        <w:t>(2010) 214305.</w:t>
      </w:r>
      <w:proofErr w:type="gramEnd"/>
    </w:p>
    <w:p w:rsidR="00A55469" w:rsidRPr="001515A5" w:rsidRDefault="00A55469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745ABE" w:rsidRPr="001515A5" w:rsidRDefault="00B767C2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 </w:t>
      </w:r>
      <w:r w:rsidR="00745ABE" w:rsidRPr="001515A5">
        <w:rPr>
          <w:rFonts w:ascii="Times New Roman" w:hAnsi="Times New Roman"/>
          <w:sz w:val="24"/>
          <w:szCs w:val="24"/>
        </w:rPr>
        <w:t xml:space="preserve">[30] D. A. Broido, M. Maloney, G. </w:t>
      </w:r>
      <w:proofErr w:type="spellStart"/>
      <w:r w:rsidR="00745ABE" w:rsidRPr="001515A5">
        <w:rPr>
          <w:rFonts w:ascii="Times New Roman" w:hAnsi="Times New Roman"/>
          <w:sz w:val="24"/>
          <w:szCs w:val="24"/>
        </w:rPr>
        <w:t>Birner</w:t>
      </w:r>
      <w:proofErr w:type="spellEnd"/>
      <w:r w:rsidR="00745ABE" w:rsidRPr="001515A5">
        <w:rPr>
          <w:rFonts w:ascii="Times New Roman" w:hAnsi="Times New Roman"/>
          <w:sz w:val="24"/>
          <w:szCs w:val="24"/>
        </w:rPr>
        <w:t>, N. Mingo, and D. Stewart, “Intrinsic lattice thermal conductivity</w:t>
      </w:r>
    </w:p>
    <w:p w:rsidR="00745ABE" w:rsidRPr="001515A5" w:rsidRDefault="00745ABE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of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semiconductors from first principles.”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Applied Physics Letters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91 </w:t>
      </w:r>
      <w:r w:rsidRPr="001515A5">
        <w:rPr>
          <w:rFonts w:ascii="Times New Roman" w:hAnsi="Times New Roman"/>
          <w:sz w:val="24"/>
          <w:szCs w:val="24"/>
        </w:rPr>
        <w:t>(2007) 231922.</w:t>
      </w:r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[31] K. Esfarjani and H. T. Stokes, “Method to extract anharmonic force constants from first principles</w:t>
      </w:r>
      <w:r w:rsidR="00405557">
        <w:rPr>
          <w:rFonts w:ascii="Times New Roman" w:hAnsi="Times New Roman"/>
          <w:sz w:val="24"/>
          <w:szCs w:val="24"/>
        </w:rPr>
        <w:t xml:space="preserve"> </w:t>
      </w:r>
      <w:r w:rsidRPr="001515A5">
        <w:rPr>
          <w:rFonts w:ascii="Times New Roman" w:hAnsi="Times New Roman"/>
          <w:sz w:val="24"/>
          <w:szCs w:val="24"/>
        </w:rPr>
        <w:t xml:space="preserve">calculations.” </w:t>
      </w: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77 </w:t>
      </w:r>
      <w:r w:rsidRPr="001515A5">
        <w:rPr>
          <w:rFonts w:ascii="Times New Roman" w:hAnsi="Times New Roman"/>
          <w:sz w:val="24"/>
          <w:szCs w:val="24"/>
        </w:rPr>
        <w:t>(2008) 144112.</w:t>
      </w:r>
      <w:proofErr w:type="gramEnd"/>
    </w:p>
    <w:p w:rsidR="00B44121" w:rsidRPr="001515A5" w:rsidRDefault="00F5029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 </w:t>
      </w:r>
      <w:r w:rsidR="00B44121" w:rsidRPr="001515A5">
        <w:rPr>
          <w:rFonts w:ascii="Times New Roman" w:hAnsi="Times New Roman"/>
          <w:sz w:val="24"/>
          <w:szCs w:val="24"/>
        </w:rPr>
        <w:t>[33] J. E. Turney, A. J. H. McGaughey, and C. H. Amon, “Assessing the applicability of quantum</w:t>
      </w:r>
      <w:r w:rsidR="00994AD7">
        <w:rPr>
          <w:rFonts w:ascii="Times New Roman" w:hAnsi="Times New Roman"/>
          <w:sz w:val="24"/>
          <w:szCs w:val="24"/>
        </w:rPr>
        <w:t xml:space="preserve"> </w:t>
      </w:r>
      <w:r w:rsidR="00B44121" w:rsidRPr="001515A5">
        <w:rPr>
          <w:rFonts w:ascii="Times New Roman" w:hAnsi="Times New Roman"/>
          <w:sz w:val="24"/>
          <w:szCs w:val="24"/>
        </w:rPr>
        <w:t xml:space="preserve">corrections to classical thermal conductivity predictions.” </w:t>
      </w:r>
      <w:proofErr w:type="gramStart"/>
      <w:r w:rsidR="00B44121"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="00B44121" w:rsidRPr="001515A5">
        <w:rPr>
          <w:rFonts w:ascii="Times New Roman" w:hAnsi="Times New Roman"/>
          <w:b/>
          <w:bCs/>
          <w:sz w:val="24"/>
          <w:szCs w:val="24"/>
        </w:rPr>
        <w:t xml:space="preserve">79 </w:t>
      </w:r>
      <w:r w:rsidR="00B44121" w:rsidRPr="001515A5">
        <w:rPr>
          <w:rFonts w:ascii="Times New Roman" w:hAnsi="Times New Roman"/>
          <w:sz w:val="24"/>
          <w:szCs w:val="24"/>
        </w:rPr>
        <w:t>(2009) 224305.</w:t>
      </w:r>
      <w:proofErr w:type="gramEnd"/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[34] J. E. Turney, A. J. H. McGaughey, and C. H. Amon, “In-plane phonon transport in thin films.”</w:t>
      </w:r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Journal of Applied Physics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107 </w:t>
      </w:r>
      <w:r w:rsidRPr="001515A5">
        <w:rPr>
          <w:rFonts w:ascii="Times New Roman" w:hAnsi="Times New Roman"/>
          <w:sz w:val="24"/>
          <w:szCs w:val="24"/>
        </w:rPr>
        <w:t>(2010) 024317.</w:t>
      </w:r>
      <w:proofErr w:type="gramEnd"/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[35] A. J. C. Ladd, B. Moran, and W. G. Hoover, “Lattice thermal conductivity: A comparison</w:t>
      </w:r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of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molecular dynamics and anharmonic lattice dynamics.”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34 </w:t>
      </w:r>
      <w:r w:rsidRPr="001515A5">
        <w:rPr>
          <w:rFonts w:ascii="Times New Roman" w:hAnsi="Times New Roman"/>
          <w:sz w:val="24"/>
          <w:szCs w:val="24"/>
        </w:rPr>
        <w:t>(1986) 5058–</w:t>
      </w:r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5064.</w:t>
      </w:r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>[36] A. J. H. McGaughey, M. I. Hussein, E. S. Landry, M. Kaviany, and G. M. Hulbert, “Phonon</w:t>
      </w:r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band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structure and thermal transport correlation in a layered diatomic crystal.” </w:t>
      </w:r>
      <w:r w:rsidRPr="001515A5">
        <w:rPr>
          <w:rFonts w:ascii="Times New Roman" w:hAnsi="Times New Roman"/>
          <w:i/>
          <w:iCs/>
          <w:sz w:val="24"/>
          <w:szCs w:val="24"/>
        </w:rPr>
        <w:t>Physical</w:t>
      </w:r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74 </w:t>
      </w:r>
      <w:r w:rsidRPr="001515A5">
        <w:rPr>
          <w:rFonts w:ascii="Times New Roman" w:hAnsi="Times New Roman"/>
          <w:sz w:val="24"/>
          <w:szCs w:val="24"/>
        </w:rPr>
        <w:t>(2006) 104304.</w:t>
      </w:r>
      <w:proofErr w:type="gramEnd"/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[37] </w:t>
      </w:r>
      <w:proofErr w:type="spellStart"/>
      <w:r w:rsidRPr="001515A5">
        <w:rPr>
          <w:rFonts w:ascii="Times New Roman" w:hAnsi="Times New Roman"/>
          <w:sz w:val="24"/>
          <w:szCs w:val="24"/>
        </w:rPr>
        <w:t>A.Ward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, D. A. Broido, D. A. Stewart, and G. </w:t>
      </w:r>
      <w:proofErr w:type="spellStart"/>
      <w:r w:rsidRPr="001515A5">
        <w:rPr>
          <w:rFonts w:ascii="Times New Roman" w:hAnsi="Times New Roman"/>
          <w:sz w:val="24"/>
          <w:szCs w:val="24"/>
        </w:rPr>
        <w:t>Deinzer</w:t>
      </w:r>
      <w:proofErr w:type="spellEnd"/>
      <w:r w:rsidRPr="001515A5">
        <w:rPr>
          <w:rFonts w:ascii="Times New Roman" w:hAnsi="Times New Roman"/>
          <w:sz w:val="24"/>
          <w:szCs w:val="24"/>
        </w:rPr>
        <w:t>, “</w:t>
      </w:r>
      <w:proofErr w:type="spellStart"/>
      <w:r w:rsidRPr="001515A5">
        <w:rPr>
          <w:rFonts w:ascii="Times New Roman" w:hAnsi="Times New Roman"/>
          <w:sz w:val="24"/>
          <w:szCs w:val="24"/>
        </w:rPr>
        <w:t>Ab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 initio theory of the lattice thermal</w:t>
      </w:r>
    </w:p>
    <w:p w:rsidR="00B44121" w:rsidRPr="001515A5" w:rsidRDefault="00B44121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conductivity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in diamond.” </w:t>
      </w: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80 </w:t>
      </w:r>
      <w:r w:rsidRPr="001515A5">
        <w:rPr>
          <w:rFonts w:ascii="Times New Roman" w:hAnsi="Times New Roman"/>
          <w:sz w:val="24"/>
          <w:szCs w:val="24"/>
        </w:rPr>
        <w:t>(2009) 125203.</w:t>
      </w:r>
      <w:proofErr w:type="gramEnd"/>
    </w:p>
    <w:p w:rsidR="00F51EEB" w:rsidRPr="001515A5" w:rsidRDefault="00F51EEB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[38] J. Callaway, “Model for lattice thermal conductivity at low temperatures.” </w:t>
      </w:r>
      <w:r w:rsidRPr="001515A5">
        <w:rPr>
          <w:rFonts w:ascii="Times New Roman" w:hAnsi="Times New Roman"/>
          <w:i/>
          <w:iCs/>
          <w:sz w:val="24"/>
          <w:szCs w:val="24"/>
        </w:rPr>
        <w:t>Physical Review</w:t>
      </w:r>
    </w:p>
    <w:p w:rsidR="00F51EEB" w:rsidRPr="001515A5" w:rsidRDefault="00F51EEB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b/>
          <w:bCs/>
          <w:sz w:val="24"/>
          <w:szCs w:val="24"/>
        </w:rPr>
        <w:t xml:space="preserve">113 </w:t>
      </w:r>
      <w:r w:rsidRPr="001515A5">
        <w:rPr>
          <w:rFonts w:ascii="Times New Roman" w:hAnsi="Times New Roman"/>
          <w:sz w:val="24"/>
          <w:szCs w:val="24"/>
        </w:rPr>
        <w:t>(1959) 1046.</w:t>
      </w:r>
      <w:proofErr w:type="gramEnd"/>
    </w:p>
    <w:p w:rsidR="00F51EEB" w:rsidRPr="001515A5" w:rsidRDefault="00F51EEB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[39] M. G. Holland, “Analysis of lattice thermal conductivity.” </w:t>
      </w: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132 </w:t>
      </w:r>
      <w:r w:rsidRPr="001515A5">
        <w:rPr>
          <w:rFonts w:ascii="Times New Roman" w:hAnsi="Times New Roman"/>
          <w:sz w:val="24"/>
          <w:szCs w:val="24"/>
        </w:rPr>
        <w:t>(1963) 2461.</w:t>
      </w:r>
      <w:proofErr w:type="gramEnd"/>
    </w:p>
    <w:p w:rsidR="00F51EEB" w:rsidRPr="001515A5" w:rsidRDefault="00F51EEB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[40] M. </w:t>
      </w:r>
      <w:proofErr w:type="spellStart"/>
      <w:r w:rsidRPr="001515A5">
        <w:rPr>
          <w:rFonts w:ascii="Times New Roman" w:hAnsi="Times New Roman"/>
          <w:sz w:val="24"/>
          <w:szCs w:val="24"/>
        </w:rPr>
        <w:t>Omini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 and A. </w:t>
      </w:r>
      <w:proofErr w:type="spellStart"/>
      <w:r w:rsidRPr="001515A5">
        <w:rPr>
          <w:rFonts w:ascii="Times New Roman" w:hAnsi="Times New Roman"/>
          <w:sz w:val="24"/>
          <w:szCs w:val="24"/>
        </w:rPr>
        <w:t>Sparavigna</w:t>
      </w:r>
      <w:proofErr w:type="spellEnd"/>
      <w:r w:rsidRPr="001515A5">
        <w:rPr>
          <w:rFonts w:ascii="Times New Roman" w:hAnsi="Times New Roman"/>
          <w:sz w:val="24"/>
          <w:szCs w:val="24"/>
        </w:rPr>
        <w:t>, “Beyond the isotropic assumption in the theory of thermal</w:t>
      </w:r>
    </w:p>
    <w:p w:rsidR="00F51EEB" w:rsidRPr="001515A5" w:rsidRDefault="00F51EEB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conductivity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.”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53 </w:t>
      </w:r>
      <w:r w:rsidRPr="001515A5">
        <w:rPr>
          <w:rFonts w:ascii="Times New Roman" w:hAnsi="Times New Roman"/>
          <w:sz w:val="24"/>
          <w:szCs w:val="24"/>
        </w:rPr>
        <w:t>(1996) 9064–9073.</w:t>
      </w:r>
    </w:p>
    <w:p w:rsidR="00F51EEB" w:rsidRPr="0028679A" w:rsidRDefault="00F51EEB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[41] P. B. Allen and J. L. Feldman, “Thermal conductivity of disordered harmonic solids.” </w:t>
      </w:r>
      <w:r w:rsidRPr="001515A5">
        <w:rPr>
          <w:rFonts w:ascii="Times New Roman" w:hAnsi="Times New Roman"/>
          <w:i/>
          <w:iCs/>
          <w:sz w:val="24"/>
          <w:szCs w:val="24"/>
        </w:rPr>
        <w:t>Physical</w:t>
      </w:r>
      <w:r w:rsidR="0028679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48 </w:t>
      </w:r>
      <w:r w:rsidRPr="001515A5">
        <w:rPr>
          <w:rFonts w:ascii="Times New Roman" w:hAnsi="Times New Roman"/>
          <w:sz w:val="24"/>
          <w:szCs w:val="24"/>
        </w:rPr>
        <w:t>(1993) 12581–12588.</w:t>
      </w:r>
    </w:p>
    <w:p w:rsidR="008352F4" w:rsidRPr="001515A5" w:rsidRDefault="008352F4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6FFD" w:rsidRPr="001515A5" w:rsidRDefault="00BC75FA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 </w:t>
      </w:r>
      <w:r w:rsidR="00246FFD" w:rsidRPr="001515A5">
        <w:rPr>
          <w:rFonts w:ascii="Times New Roman" w:hAnsi="Times New Roman"/>
          <w:sz w:val="24"/>
          <w:szCs w:val="24"/>
        </w:rPr>
        <w:t xml:space="preserve">[43] D. A. Broido, </w:t>
      </w:r>
      <w:proofErr w:type="spellStart"/>
      <w:r w:rsidR="00246FFD" w:rsidRPr="001515A5">
        <w:rPr>
          <w:rFonts w:ascii="Times New Roman" w:hAnsi="Times New Roman"/>
          <w:sz w:val="24"/>
          <w:szCs w:val="24"/>
        </w:rPr>
        <w:t>A.Ward</w:t>
      </w:r>
      <w:proofErr w:type="spellEnd"/>
      <w:r w:rsidR="00246FFD" w:rsidRPr="001515A5">
        <w:rPr>
          <w:rFonts w:ascii="Times New Roman" w:hAnsi="Times New Roman"/>
          <w:sz w:val="24"/>
          <w:szCs w:val="24"/>
        </w:rPr>
        <w:t>, and N. Mingo, “Lattice thermal conductivity of silicon from empirical</w:t>
      </w:r>
    </w:p>
    <w:p w:rsidR="00246FFD" w:rsidRPr="001515A5" w:rsidRDefault="00246FFD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>interatomic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potentials.” </w:t>
      </w:r>
      <w:proofErr w:type="gramStart"/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B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72 </w:t>
      </w:r>
      <w:r w:rsidRPr="001515A5">
        <w:rPr>
          <w:rFonts w:ascii="Times New Roman" w:hAnsi="Times New Roman"/>
          <w:sz w:val="24"/>
          <w:szCs w:val="24"/>
        </w:rPr>
        <w:t>(2005) 014308.</w:t>
      </w:r>
      <w:proofErr w:type="gramEnd"/>
    </w:p>
    <w:p w:rsidR="00C84258" w:rsidRPr="001515A5" w:rsidRDefault="00C84258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515A5">
        <w:rPr>
          <w:rFonts w:ascii="Times New Roman" w:hAnsi="Times New Roman"/>
          <w:sz w:val="24"/>
          <w:szCs w:val="24"/>
        </w:rPr>
        <w:t xml:space="preserve">[46] W. Frank, C. </w:t>
      </w:r>
      <w:proofErr w:type="spellStart"/>
      <w:r w:rsidRPr="001515A5">
        <w:rPr>
          <w:rFonts w:ascii="Times New Roman" w:hAnsi="Times New Roman"/>
          <w:sz w:val="24"/>
          <w:szCs w:val="24"/>
        </w:rPr>
        <w:t>Els¨asser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, and M. </w:t>
      </w:r>
      <w:proofErr w:type="spellStart"/>
      <w:r w:rsidRPr="001515A5">
        <w:rPr>
          <w:rFonts w:ascii="Times New Roman" w:hAnsi="Times New Roman"/>
          <w:sz w:val="24"/>
          <w:szCs w:val="24"/>
        </w:rPr>
        <w:t>F¨ahnle</w:t>
      </w:r>
      <w:proofErr w:type="spellEnd"/>
      <w:r w:rsidRPr="001515A5">
        <w:rPr>
          <w:rFonts w:ascii="Times New Roman" w:hAnsi="Times New Roman"/>
          <w:sz w:val="24"/>
          <w:szCs w:val="24"/>
        </w:rPr>
        <w:t>, “</w:t>
      </w:r>
      <w:proofErr w:type="spellStart"/>
      <w:r w:rsidRPr="001515A5">
        <w:rPr>
          <w:rFonts w:ascii="Times New Roman" w:hAnsi="Times New Roman"/>
          <w:sz w:val="24"/>
          <w:szCs w:val="24"/>
        </w:rPr>
        <w:t>Ab</w:t>
      </w:r>
      <w:proofErr w:type="spellEnd"/>
      <w:r w:rsidRPr="001515A5">
        <w:rPr>
          <w:rFonts w:ascii="Times New Roman" w:hAnsi="Times New Roman"/>
          <w:sz w:val="24"/>
          <w:szCs w:val="24"/>
        </w:rPr>
        <w:t xml:space="preserve"> initio force-constant method for phonon dispersions</w:t>
      </w:r>
    </w:p>
    <w:p w:rsidR="00C84258" w:rsidRPr="001515A5" w:rsidRDefault="00C84258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lastRenderedPageBreak/>
        <w:t>in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alkali metals.” </w:t>
      </w:r>
      <w:r w:rsidRPr="001515A5">
        <w:rPr>
          <w:rFonts w:ascii="Times New Roman" w:hAnsi="Times New Roman"/>
          <w:i/>
          <w:iCs/>
          <w:sz w:val="24"/>
          <w:szCs w:val="24"/>
        </w:rPr>
        <w:t xml:space="preserve">Physical Review Letters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74 </w:t>
      </w:r>
      <w:r w:rsidRPr="001515A5">
        <w:rPr>
          <w:rFonts w:ascii="Times New Roman" w:hAnsi="Times New Roman"/>
          <w:sz w:val="24"/>
          <w:szCs w:val="24"/>
        </w:rPr>
        <w:t>(1995) 1791–1794.</w:t>
      </w:r>
    </w:p>
    <w:p w:rsidR="00C84258" w:rsidRPr="001515A5" w:rsidRDefault="00C84258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proofErr w:type="gramStart"/>
      <w:r w:rsidRPr="001515A5">
        <w:rPr>
          <w:rFonts w:ascii="Times New Roman" w:hAnsi="Times New Roman"/>
          <w:sz w:val="24"/>
          <w:szCs w:val="24"/>
        </w:rPr>
        <w:t xml:space="preserve">[47] P. </w:t>
      </w:r>
      <w:proofErr w:type="spellStart"/>
      <w:r w:rsidRPr="001515A5">
        <w:rPr>
          <w:rFonts w:ascii="Times New Roman" w:hAnsi="Times New Roman"/>
          <w:sz w:val="24"/>
          <w:szCs w:val="24"/>
        </w:rPr>
        <w:t>Pavone</w:t>
      </w:r>
      <w:proofErr w:type="spellEnd"/>
      <w:r w:rsidRPr="001515A5">
        <w:rPr>
          <w:rFonts w:ascii="Times New Roman" w:hAnsi="Times New Roman"/>
          <w:sz w:val="24"/>
          <w:szCs w:val="24"/>
        </w:rPr>
        <w:t>, “Old and new aspects in lattice-dynamical theory.”</w:t>
      </w:r>
      <w:proofErr w:type="gramEnd"/>
      <w:r w:rsidRPr="001515A5">
        <w:rPr>
          <w:rFonts w:ascii="Times New Roman" w:hAnsi="Times New Roman"/>
          <w:sz w:val="24"/>
          <w:szCs w:val="24"/>
        </w:rPr>
        <w:t xml:space="preserve"> </w:t>
      </w:r>
      <w:r w:rsidRPr="001515A5">
        <w:rPr>
          <w:rFonts w:ascii="Times New Roman" w:hAnsi="Times New Roman"/>
          <w:i/>
          <w:iCs/>
          <w:sz w:val="24"/>
          <w:szCs w:val="24"/>
        </w:rPr>
        <w:t>Journal of Physics: Condensed</w:t>
      </w:r>
    </w:p>
    <w:p w:rsidR="00C84258" w:rsidRPr="001515A5" w:rsidRDefault="00C84258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515A5">
        <w:rPr>
          <w:rFonts w:ascii="Times New Roman" w:hAnsi="Times New Roman"/>
          <w:i/>
          <w:iCs/>
          <w:sz w:val="24"/>
          <w:szCs w:val="24"/>
        </w:rPr>
        <w:t xml:space="preserve">Matter </w:t>
      </w:r>
      <w:r w:rsidRPr="001515A5">
        <w:rPr>
          <w:rFonts w:ascii="Times New Roman" w:hAnsi="Times New Roman"/>
          <w:b/>
          <w:bCs/>
          <w:sz w:val="24"/>
          <w:szCs w:val="24"/>
        </w:rPr>
        <w:t xml:space="preserve">13 </w:t>
      </w:r>
      <w:r w:rsidRPr="001515A5">
        <w:rPr>
          <w:rFonts w:ascii="Times New Roman" w:hAnsi="Times New Roman"/>
          <w:sz w:val="24"/>
          <w:szCs w:val="24"/>
        </w:rPr>
        <w:t>(2001) 7593–7610.</w:t>
      </w:r>
    </w:p>
    <w:sectPr w:rsidR="00C84258" w:rsidRPr="001515A5" w:rsidSect="0068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Alan" w:date="2011-05-05T20:35:00Z" w:initials="A">
    <w:p w:rsidR="00A17BE5" w:rsidRDefault="00A17BE5">
      <w:pPr>
        <w:pStyle w:val="CommentText"/>
      </w:pPr>
      <w:r>
        <w:rPr>
          <w:rStyle w:val="CommentReference"/>
        </w:rPr>
        <w:annotationRef/>
      </w:r>
      <w:r>
        <w:t>Make sure that the figures fit on the page!</w:t>
      </w:r>
    </w:p>
  </w:comment>
  <w:comment w:id="62" w:author="Alan" w:date="2011-05-05T20:43:00Z" w:initials="A">
    <w:p w:rsidR="008067EF" w:rsidRDefault="008067EF">
      <w:pPr>
        <w:pStyle w:val="CommentText"/>
      </w:pPr>
      <w:r>
        <w:rPr>
          <w:rStyle w:val="CommentReference"/>
        </w:rPr>
        <w:annotationRef/>
      </w:r>
      <w:r>
        <w:t>I don’t really understand this one. I suggest cutting this objective and adding these ideas to Objective 2.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F625B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BC6842"/>
    <w:multiLevelType w:val="hybridMultilevel"/>
    <w:tmpl w:val="8336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008A0"/>
    <w:multiLevelType w:val="hybridMultilevel"/>
    <w:tmpl w:val="104EFF5E"/>
    <w:lvl w:ilvl="0" w:tplc="96F24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compat/>
  <w:rsids>
    <w:rsidRoot w:val="003704CE"/>
    <w:rsid w:val="000007A4"/>
    <w:rsid w:val="00001BF6"/>
    <w:rsid w:val="00003BD7"/>
    <w:rsid w:val="0000543B"/>
    <w:rsid w:val="00006226"/>
    <w:rsid w:val="00007EC9"/>
    <w:rsid w:val="00012F93"/>
    <w:rsid w:val="0001590B"/>
    <w:rsid w:val="0001734F"/>
    <w:rsid w:val="00021566"/>
    <w:rsid w:val="000215F9"/>
    <w:rsid w:val="00022185"/>
    <w:rsid w:val="00022754"/>
    <w:rsid w:val="00022AB5"/>
    <w:rsid w:val="00023298"/>
    <w:rsid w:val="00023A1B"/>
    <w:rsid w:val="000262C2"/>
    <w:rsid w:val="00026AA9"/>
    <w:rsid w:val="00030EF2"/>
    <w:rsid w:val="000313DC"/>
    <w:rsid w:val="00032D2D"/>
    <w:rsid w:val="000355DB"/>
    <w:rsid w:val="00036F67"/>
    <w:rsid w:val="000377FF"/>
    <w:rsid w:val="000415CF"/>
    <w:rsid w:val="0004197B"/>
    <w:rsid w:val="00044E59"/>
    <w:rsid w:val="000506F0"/>
    <w:rsid w:val="00053785"/>
    <w:rsid w:val="00053D79"/>
    <w:rsid w:val="00054E92"/>
    <w:rsid w:val="0005553D"/>
    <w:rsid w:val="00060FFD"/>
    <w:rsid w:val="000626E0"/>
    <w:rsid w:val="00063D0A"/>
    <w:rsid w:val="00063E59"/>
    <w:rsid w:val="00064294"/>
    <w:rsid w:val="0006530E"/>
    <w:rsid w:val="00066CB4"/>
    <w:rsid w:val="0006715D"/>
    <w:rsid w:val="00074301"/>
    <w:rsid w:val="0007448E"/>
    <w:rsid w:val="0007646C"/>
    <w:rsid w:val="00077634"/>
    <w:rsid w:val="00077EA6"/>
    <w:rsid w:val="00084346"/>
    <w:rsid w:val="000874B9"/>
    <w:rsid w:val="00087844"/>
    <w:rsid w:val="00091703"/>
    <w:rsid w:val="000917DA"/>
    <w:rsid w:val="00093BB2"/>
    <w:rsid w:val="0009588B"/>
    <w:rsid w:val="00095FB2"/>
    <w:rsid w:val="000979E0"/>
    <w:rsid w:val="000A2DD6"/>
    <w:rsid w:val="000A4A05"/>
    <w:rsid w:val="000B3166"/>
    <w:rsid w:val="000B3321"/>
    <w:rsid w:val="000B41C2"/>
    <w:rsid w:val="000B4267"/>
    <w:rsid w:val="000B778B"/>
    <w:rsid w:val="000B7BD1"/>
    <w:rsid w:val="000C1096"/>
    <w:rsid w:val="000C2CA5"/>
    <w:rsid w:val="000C37B6"/>
    <w:rsid w:val="000C65A1"/>
    <w:rsid w:val="000C7DFD"/>
    <w:rsid w:val="000D1099"/>
    <w:rsid w:val="000D210E"/>
    <w:rsid w:val="000D3DDA"/>
    <w:rsid w:val="000D4A80"/>
    <w:rsid w:val="000D4D43"/>
    <w:rsid w:val="000D4FA7"/>
    <w:rsid w:val="000D51F1"/>
    <w:rsid w:val="000D6324"/>
    <w:rsid w:val="000D63CF"/>
    <w:rsid w:val="000D6F55"/>
    <w:rsid w:val="000D7A6F"/>
    <w:rsid w:val="000E006A"/>
    <w:rsid w:val="000E0554"/>
    <w:rsid w:val="000E3D2C"/>
    <w:rsid w:val="000E3F2D"/>
    <w:rsid w:val="000E4447"/>
    <w:rsid w:val="000E5B7F"/>
    <w:rsid w:val="000E715D"/>
    <w:rsid w:val="000E7B0E"/>
    <w:rsid w:val="000F1D43"/>
    <w:rsid w:val="000F408E"/>
    <w:rsid w:val="000F4E13"/>
    <w:rsid w:val="000F6D45"/>
    <w:rsid w:val="00100F42"/>
    <w:rsid w:val="0010177E"/>
    <w:rsid w:val="00103153"/>
    <w:rsid w:val="00104072"/>
    <w:rsid w:val="001055BB"/>
    <w:rsid w:val="0010699C"/>
    <w:rsid w:val="00106B9A"/>
    <w:rsid w:val="00107E5A"/>
    <w:rsid w:val="001110F5"/>
    <w:rsid w:val="00115429"/>
    <w:rsid w:val="0011661B"/>
    <w:rsid w:val="00117344"/>
    <w:rsid w:val="00117CEE"/>
    <w:rsid w:val="00120E61"/>
    <w:rsid w:val="00121181"/>
    <w:rsid w:val="001334E7"/>
    <w:rsid w:val="00137A40"/>
    <w:rsid w:val="00137C70"/>
    <w:rsid w:val="0014029D"/>
    <w:rsid w:val="00140DDC"/>
    <w:rsid w:val="001419C7"/>
    <w:rsid w:val="001424AB"/>
    <w:rsid w:val="001452BA"/>
    <w:rsid w:val="00145913"/>
    <w:rsid w:val="00147DAE"/>
    <w:rsid w:val="00147EAF"/>
    <w:rsid w:val="00150AC5"/>
    <w:rsid w:val="00150C13"/>
    <w:rsid w:val="00150D97"/>
    <w:rsid w:val="001515A5"/>
    <w:rsid w:val="001519BE"/>
    <w:rsid w:val="00151D92"/>
    <w:rsid w:val="00161EC5"/>
    <w:rsid w:val="00162564"/>
    <w:rsid w:val="00162F07"/>
    <w:rsid w:val="00163885"/>
    <w:rsid w:val="00166299"/>
    <w:rsid w:val="00166C9D"/>
    <w:rsid w:val="00170346"/>
    <w:rsid w:val="001723DF"/>
    <w:rsid w:val="00173AE8"/>
    <w:rsid w:val="00173E62"/>
    <w:rsid w:val="00173F0C"/>
    <w:rsid w:val="00176241"/>
    <w:rsid w:val="001770BB"/>
    <w:rsid w:val="00177B3E"/>
    <w:rsid w:val="00177DA4"/>
    <w:rsid w:val="00184090"/>
    <w:rsid w:val="00185226"/>
    <w:rsid w:val="00185958"/>
    <w:rsid w:val="001867C4"/>
    <w:rsid w:val="001901DD"/>
    <w:rsid w:val="001916CD"/>
    <w:rsid w:val="0019292F"/>
    <w:rsid w:val="00195408"/>
    <w:rsid w:val="001A073F"/>
    <w:rsid w:val="001A2321"/>
    <w:rsid w:val="001A30AB"/>
    <w:rsid w:val="001A4629"/>
    <w:rsid w:val="001B0568"/>
    <w:rsid w:val="001B0DC1"/>
    <w:rsid w:val="001B1912"/>
    <w:rsid w:val="001B444A"/>
    <w:rsid w:val="001B469A"/>
    <w:rsid w:val="001B6780"/>
    <w:rsid w:val="001B7658"/>
    <w:rsid w:val="001C00E3"/>
    <w:rsid w:val="001C030A"/>
    <w:rsid w:val="001C3751"/>
    <w:rsid w:val="001C3AA2"/>
    <w:rsid w:val="001C4FD3"/>
    <w:rsid w:val="001C5A6A"/>
    <w:rsid w:val="001C5FDC"/>
    <w:rsid w:val="001D12BC"/>
    <w:rsid w:val="001D2DA1"/>
    <w:rsid w:val="001D3172"/>
    <w:rsid w:val="001D33D9"/>
    <w:rsid w:val="001D4617"/>
    <w:rsid w:val="001D466F"/>
    <w:rsid w:val="001D51A2"/>
    <w:rsid w:val="001D5AC9"/>
    <w:rsid w:val="001D7B38"/>
    <w:rsid w:val="001E0965"/>
    <w:rsid w:val="001E12FA"/>
    <w:rsid w:val="001E1BF3"/>
    <w:rsid w:val="001E243E"/>
    <w:rsid w:val="001E3CB3"/>
    <w:rsid w:val="001E3F6A"/>
    <w:rsid w:val="001E4FDB"/>
    <w:rsid w:val="001E796D"/>
    <w:rsid w:val="001F1712"/>
    <w:rsid w:val="001F52C4"/>
    <w:rsid w:val="002015FC"/>
    <w:rsid w:val="0020436C"/>
    <w:rsid w:val="00207721"/>
    <w:rsid w:val="00210200"/>
    <w:rsid w:val="00210C1F"/>
    <w:rsid w:val="002110DD"/>
    <w:rsid w:val="0021138F"/>
    <w:rsid w:val="0021161F"/>
    <w:rsid w:val="00211B6A"/>
    <w:rsid w:val="00212601"/>
    <w:rsid w:val="0021533B"/>
    <w:rsid w:val="00220BAD"/>
    <w:rsid w:val="00222A7F"/>
    <w:rsid w:val="00222E81"/>
    <w:rsid w:val="00223B8A"/>
    <w:rsid w:val="00226CEC"/>
    <w:rsid w:val="002311EA"/>
    <w:rsid w:val="00231666"/>
    <w:rsid w:val="00232D35"/>
    <w:rsid w:val="00234065"/>
    <w:rsid w:val="002344BE"/>
    <w:rsid w:val="0023637A"/>
    <w:rsid w:val="00237DFA"/>
    <w:rsid w:val="002404EF"/>
    <w:rsid w:val="00243C3E"/>
    <w:rsid w:val="00246FFD"/>
    <w:rsid w:val="002470CB"/>
    <w:rsid w:val="00250658"/>
    <w:rsid w:val="00252235"/>
    <w:rsid w:val="00253232"/>
    <w:rsid w:val="00253D65"/>
    <w:rsid w:val="002551DD"/>
    <w:rsid w:val="00255941"/>
    <w:rsid w:val="00256299"/>
    <w:rsid w:val="00257009"/>
    <w:rsid w:val="00257B0F"/>
    <w:rsid w:val="002626EB"/>
    <w:rsid w:val="002656E0"/>
    <w:rsid w:val="002658F5"/>
    <w:rsid w:val="00265AE4"/>
    <w:rsid w:val="002715FA"/>
    <w:rsid w:val="00274432"/>
    <w:rsid w:val="002842E4"/>
    <w:rsid w:val="00285180"/>
    <w:rsid w:val="002855C4"/>
    <w:rsid w:val="00285AF9"/>
    <w:rsid w:val="00285CFC"/>
    <w:rsid w:val="0028679A"/>
    <w:rsid w:val="0029186C"/>
    <w:rsid w:val="00292DA0"/>
    <w:rsid w:val="00293D06"/>
    <w:rsid w:val="0029535C"/>
    <w:rsid w:val="00296B8D"/>
    <w:rsid w:val="002A0858"/>
    <w:rsid w:val="002A1460"/>
    <w:rsid w:val="002A5995"/>
    <w:rsid w:val="002A5FB7"/>
    <w:rsid w:val="002A7B2D"/>
    <w:rsid w:val="002B0124"/>
    <w:rsid w:val="002B3B99"/>
    <w:rsid w:val="002B5839"/>
    <w:rsid w:val="002B6AD7"/>
    <w:rsid w:val="002B6BB8"/>
    <w:rsid w:val="002C1976"/>
    <w:rsid w:val="002C5029"/>
    <w:rsid w:val="002C527E"/>
    <w:rsid w:val="002C5A60"/>
    <w:rsid w:val="002C675F"/>
    <w:rsid w:val="002C791B"/>
    <w:rsid w:val="002D5399"/>
    <w:rsid w:val="002D7083"/>
    <w:rsid w:val="002E007B"/>
    <w:rsid w:val="002E268D"/>
    <w:rsid w:val="002E4075"/>
    <w:rsid w:val="002E6BB9"/>
    <w:rsid w:val="002F1959"/>
    <w:rsid w:val="002F5100"/>
    <w:rsid w:val="003020B7"/>
    <w:rsid w:val="003027AA"/>
    <w:rsid w:val="00310020"/>
    <w:rsid w:val="00310A12"/>
    <w:rsid w:val="00310D53"/>
    <w:rsid w:val="0031124A"/>
    <w:rsid w:val="00312362"/>
    <w:rsid w:val="00314B4A"/>
    <w:rsid w:val="00317B3A"/>
    <w:rsid w:val="0032043A"/>
    <w:rsid w:val="00320CF6"/>
    <w:rsid w:val="00321D94"/>
    <w:rsid w:val="00323283"/>
    <w:rsid w:val="003236BC"/>
    <w:rsid w:val="0032541F"/>
    <w:rsid w:val="00325E86"/>
    <w:rsid w:val="00327BE9"/>
    <w:rsid w:val="00332E81"/>
    <w:rsid w:val="00335319"/>
    <w:rsid w:val="00341571"/>
    <w:rsid w:val="003416A1"/>
    <w:rsid w:val="003425C8"/>
    <w:rsid w:val="00343E26"/>
    <w:rsid w:val="0034435A"/>
    <w:rsid w:val="003500A3"/>
    <w:rsid w:val="00351017"/>
    <w:rsid w:val="00351CA3"/>
    <w:rsid w:val="00352F5E"/>
    <w:rsid w:val="00353473"/>
    <w:rsid w:val="00353D27"/>
    <w:rsid w:val="00354E38"/>
    <w:rsid w:val="00355437"/>
    <w:rsid w:val="003554E4"/>
    <w:rsid w:val="00356622"/>
    <w:rsid w:val="003578F1"/>
    <w:rsid w:val="00362452"/>
    <w:rsid w:val="00364011"/>
    <w:rsid w:val="00366D82"/>
    <w:rsid w:val="003704CE"/>
    <w:rsid w:val="003708F2"/>
    <w:rsid w:val="0037220D"/>
    <w:rsid w:val="00372914"/>
    <w:rsid w:val="00373326"/>
    <w:rsid w:val="003753F6"/>
    <w:rsid w:val="00380EBD"/>
    <w:rsid w:val="00381E55"/>
    <w:rsid w:val="00382964"/>
    <w:rsid w:val="00383072"/>
    <w:rsid w:val="00384493"/>
    <w:rsid w:val="00385B8A"/>
    <w:rsid w:val="003871C4"/>
    <w:rsid w:val="00390F8A"/>
    <w:rsid w:val="0039220B"/>
    <w:rsid w:val="00392B0C"/>
    <w:rsid w:val="00394A5D"/>
    <w:rsid w:val="00396E9E"/>
    <w:rsid w:val="003A0306"/>
    <w:rsid w:val="003A0591"/>
    <w:rsid w:val="003A0788"/>
    <w:rsid w:val="003A760F"/>
    <w:rsid w:val="003A7A83"/>
    <w:rsid w:val="003B30CC"/>
    <w:rsid w:val="003B3EE0"/>
    <w:rsid w:val="003B5E63"/>
    <w:rsid w:val="003C06FD"/>
    <w:rsid w:val="003C1262"/>
    <w:rsid w:val="003C154C"/>
    <w:rsid w:val="003C2A82"/>
    <w:rsid w:val="003C2BD4"/>
    <w:rsid w:val="003C5681"/>
    <w:rsid w:val="003C5AB2"/>
    <w:rsid w:val="003C6A11"/>
    <w:rsid w:val="003D0876"/>
    <w:rsid w:val="003D0E5D"/>
    <w:rsid w:val="003D33E7"/>
    <w:rsid w:val="003D49E3"/>
    <w:rsid w:val="003D6E5B"/>
    <w:rsid w:val="003D72AD"/>
    <w:rsid w:val="003E046E"/>
    <w:rsid w:val="003E2543"/>
    <w:rsid w:val="003E2621"/>
    <w:rsid w:val="003E2E34"/>
    <w:rsid w:val="003E2FD1"/>
    <w:rsid w:val="003E485B"/>
    <w:rsid w:val="003E5114"/>
    <w:rsid w:val="003E6603"/>
    <w:rsid w:val="003E7DDD"/>
    <w:rsid w:val="003F08EC"/>
    <w:rsid w:val="003F10BC"/>
    <w:rsid w:val="003F2E89"/>
    <w:rsid w:val="003F3DD6"/>
    <w:rsid w:val="003F3FFE"/>
    <w:rsid w:val="003F4432"/>
    <w:rsid w:val="003F57DB"/>
    <w:rsid w:val="003F7013"/>
    <w:rsid w:val="003F7922"/>
    <w:rsid w:val="004006F5"/>
    <w:rsid w:val="00403B8F"/>
    <w:rsid w:val="00405557"/>
    <w:rsid w:val="00406504"/>
    <w:rsid w:val="00406BF9"/>
    <w:rsid w:val="00407156"/>
    <w:rsid w:val="0040772D"/>
    <w:rsid w:val="004077B6"/>
    <w:rsid w:val="004108BF"/>
    <w:rsid w:val="00412729"/>
    <w:rsid w:val="00412B8E"/>
    <w:rsid w:val="00414747"/>
    <w:rsid w:val="00417A42"/>
    <w:rsid w:val="00420F52"/>
    <w:rsid w:val="00421AA8"/>
    <w:rsid w:val="004244ED"/>
    <w:rsid w:val="00427A90"/>
    <w:rsid w:val="0043244C"/>
    <w:rsid w:val="004340FA"/>
    <w:rsid w:val="00437090"/>
    <w:rsid w:val="004413EC"/>
    <w:rsid w:val="00441691"/>
    <w:rsid w:val="00443413"/>
    <w:rsid w:val="004444B5"/>
    <w:rsid w:val="004447C2"/>
    <w:rsid w:val="00445B3D"/>
    <w:rsid w:val="00451AC2"/>
    <w:rsid w:val="00451F07"/>
    <w:rsid w:val="0045284C"/>
    <w:rsid w:val="004533FF"/>
    <w:rsid w:val="0045444D"/>
    <w:rsid w:val="0045692D"/>
    <w:rsid w:val="00457881"/>
    <w:rsid w:val="0046143C"/>
    <w:rsid w:val="00461688"/>
    <w:rsid w:val="00463D15"/>
    <w:rsid w:val="00463E09"/>
    <w:rsid w:val="004645CC"/>
    <w:rsid w:val="0046540E"/>
    <w:rsid w:val="00466CE1"/>
    <w:rsid w:val="004676AE"/>
    <w:rsid w:val="004701DF"/>
    <w:rsid w:val="004714B0"/>
    <w:rsid w:val="00471845"/>
    <w:rsid w:val="00472AFD"/>
    <w:rsid w:val="0047435D"/>
    <w:rsid w:val="00474A4B"/>
    <w:rsid w:val="00475158"/>
    <w:rsid w:val="00475BC9"/>
    <w:rsid w:val="00475E35"/>
    <w:rsid w:val="00476AEF"/>
    <w:rsid w:val="004773C3"/>
    <w:rsid w:val="00482444"/>
    <w:rsid w:val="00482883"/>
    <w:rsid w:val="00485C84"/>
    <w:rsid w:val="00485CC9"/>
    <w:rsid w:val="00490565"/>
    <w:rsid w:val="00490997"/>
    <w:rsid w:val="004965F3"/>
    <w:rsid w:val="00497A8C"/>
    <w:rsid w:val="00497CC4"/>
    <w:rsid w:val="004A0323"/>
    <w:rsid w:val="004A069A"/>
    <w:rsid w:val="004A236D"/>
    <w:rsid w:val="004A6552"/>
    <w:rsid w:val="004B1551"/>
    <w:rsid w:val="004B1A5A"/>
    <w:rsid w:val="004B2220"/>
    <w:rsid w:val="004B2CA6"/>
    <w:rsid w:val="004B3B44"/>
    <w:rsid w:val="004B3F93"/>
    <w:rsid w:val="004B41C3"/>
    <w:rsid w:val="004C23A5"/>
    <w:rsid w:val="004C354B"/>
    <w:rsid w:val="004C3CC6"/>
    <w:rsid w:val="004C42F8"/>
    <w:rsid w:val="004C4889"/>
    <w:rsid w:val="004C592D"/>
    <w:rsid w:val="004C6A44"/>
    <w:rsid w:val="004C7D22"/>
    <w:rsid w:val="004D2A3F"/>
    <w:rsid w:val="004D2D0B"/>
    <w:rsid w:val="004E1DCC"/>
    <w:rsid w:val="004E4ACE"/>
    <w:rsid w:val="004E4CD6"/>
    <w:rsid w:val="004F25F3"/>
    <w:rsid w:val="004F3068"/>
    <w:rsid w:val="004F3272"/>
    <w:rsid w:val="004F6024"/>
    <w:rsid w:val="00500F6C"/>
    <w:rsid w:val="00500FAE"/>
    <w:rsid w:val="00501F7E"/>
    <w:rsid w:val="0050329F"/>
    <w:rsid w:val="00505020"/>
    <w:rsid w:val="005054C4"/>
    <w:rsid w:val="005069A9"/>
    <w:rsid w:val="00510C59"/>
    <w:rsid w:val="005114F6"/>
    <w:rsid w:val="0051172B"/>
    <w:rsid w:val="0051498B"/>
    <w:rsid w:val="005158DD"/>
    <w:rsid w:val="00517243"/>
    <w:rsid w:val="00520FD1"/>
    <w:rsid w:val="005239C5"/>
    <w:rsid w:val="00524F69"/>
    <w:rsid w:val="005256CE"/>
    <w:rsid w:val="00525ED1"/>
    <w:rsid w:val="00526442"/>
    <w:rsid w:val="00527283"/>
    <w:rsid w:val="005330C6"/>
    <w:rsid w:val="00534699"/>
    <w:rsid w:val="00535901"/>
    <w:rsid w:val="005408B6"/>
    <w:rsid w:val="00542AF5"/>
    <w:rsid w:val="00543493"/>
    <w:rsid w:val="00544A3C"/>
    <w:rsid w:val="0054530C"/>
    <w:rsid w:val="00545872"/>
    <w:rsid w:val="00545902"/>
    <w:rsid w:val="00546387"/>
    <w:rsid w:val="0055008A"/>
    <w:rsid w:val="00550125"/>
    <w:rsid w:val="005506C3"/>
    <w:rsid w:val="00555620"/>
    <w:rsid w:val="00557971"/>
    <w:rsid w:val="005603E0"/>
    <w:rsid w:val="005623C4"/>
    <w:rsid w:val="00562409"/>
    <w:rsid w:val="0056275F"/>
    <w:rsid w:val="00563136"/>
    <w:rsid w:val="005635A7"/>
    <w:rsid w:val="005642B4"/>
    <w:rsid w:val="0057282F"/>
    <w:rsid w:val="0057372F"/>
    <w:rsid w:val="00576EA2"/>
    <w:rsid w:val="00577144"/>
    <w:rsid w:val="005778E9"/>
    <w:rsid w:val="00580568"/>
    <w:rsid w:val="005830EA"/>
    <w:rsid w:val="00584034"/>
    <w:rsid w:val="00584558"/>
    <w:rsid w:val="00584866"/>
    <w:rsid w:val="00585D69"/>
    <w:rsid w:val="005929E9"/>
    <w:rsid w:val="005933B5"/>
    <w:rsid w:val="00593E21"/>
    <w:rsid w:val="00594425"/>
    <w:rsid w:val="005953ED"/>
    <w:rsid w:val="00595E80"/>
    <w:rsid w:val="005A122E"/>
    <w:rsid w:val="005A27D5"/>
    <w:rsid w:val="005A335A"/>
    <w:rsid w:val="005A33E3"/>
    <w:rsid w:val="005A41CA"/>
    <w:rsid w:val="005A517C"/>
    <w:rsid w:val="005A5A32"/>
    <w:rsid w:val="005A7538"/>
    <w:rsid w:val="005B23BA"/>
    <w:rsid w:val="005B2E54"/>
    <w:rsid w:val="005B3581"/>
    <w:rsid w:val="005B3F4C"/>
    <w:rsid w:val="005B50D0"/>
    <w:rsid w:val="005B64DB"/>
    <w:rsid w:val="005B6DBB"/>
    <w:rsid w:val="005C190C"/>
    <w:rsid w:val="005C6670"/>
    <w:rsid w:val="005C67DC"/>
    <w:rsid w:val="005D3CB0"/>
    <w:rsid w:val="005D4962"/>
    <w:rsid w:val="005D6648"/>
    <w:rsid w:val="005D6785"/>
    <w:rsid w:val="005D6CB5"/>
    <w:rsid w:val="005E16EC"/>
    <w:rsid w:val="005E2BAF"/>
    <w:rsid w:val="005E447F"/>
    <w:rsid w:val="005E5F70"/>
    <w:rsid w:val="005F2648"/>
    <w:rsid w:val="005F3174"/>
    <w:rsid w:val="005F3772"/>
    <w:rsid w:val="005F5466"/>
    <w:rsid w:val="005F5AA9"/>
    <w:rsid w:val="005F6D4D"/>
    <w:rsid w:val="006013AE"/>
    <w:rsid w:val="00602D07"/>
    <w:rsid w:val="00603F3E"/>
    <w:rsid w:val="00603F6C"/>
    <w:rsid w:val="00607D21"/>
    <w:rsid w:val="006104AD"/>
    <w:rsid w:val="00611A4D"/>
    <w:rsid w:val="00611FF5"/>
    <w:rsid w:val="00613451"/>
    <w:rsid w:val="00613B1D"/>
    <w:rsid w:val="00613B61"/>
    <w:rsid w:val="006164F6"/>
    <w:rsid w:val="006176A6"/>
    <w:rsid w:val="00620A66"/>
    <w:rsid w:val="00620AA0"/>
    <w:rsid w:val="006213B6"/>
    <w:rsid w:val="00622384"/>
    <w:rsid w:val="00623BBC"/>
    <w:rsid w:val="00624EDA"/>
    <w:rsid w:val="0063043F"/>
    <w:rsid w:val="00633707"/>
    <w:rsid w:val="00633893"/>
    <w:rsid w:val="00636010"/>
    <w:rsid w:val="0064123D"/>
    <w:rsid w:val="00642432"/>
    <w:rsid w:val="00643465"/>
    <w:rsid w:val="00643570"/>
    <w:rsid w:val="00643CAF"/>
    <w:rsid w:val="00643DA8"/>
    <w:rsid w:val="006441EC"/>
    <w:rsid w:val="00644F67"/>
    <w:rsid w:val="00652221"/>
    <w:rsid w:val="00652D80"/>
    <w:rsid w:val="00653DD8"/>
    <w:rsid w:val="0065642A"/>
    <w:rsid w:val="006567A2"/>
    <w:rsid w:val="0065727E"/>
    <w:rsid w:val="00657295"/>
    <w:rsid w:val="006576BA"/>
    <w:rsid w:val="0066182B"/>
    <w:rsid w:val="006636AD"/>
    <w:rsid w:val="006639DF"/>
    <w:rsid w:val="00665CCB"/>
    <w:rsid w:val="00670503"/>
    <w:rsid w:val="006724CE"/>
    <w:rsid w:val="00672744"/>
    <w:rsid w:val="00677286"/>
    <w:rsid w:val="00680D49"/>
    <w:rsid w:val="00681E7D"/>
    <w:rsid w:val="00682E6E"/>
    <w:rsid w:val="00683248"/>
    <w:rsid w:val="006865C3"/>
    <w:rsid w:val="006869C5"/>
    <w:rsid w:val="00690053"/>
    <w:rsid w:val="00691588"/>
    <w:rsid w:val="00691837"/>
    <w:rsid w:val="00693497"/>
    <w:rsid w:val="00694B65"/>
    <w:rsid w:val="006A2EEB"/>
    <w:rsid w:val="006A44C7"/>
    <w:rsid w:val="006A684A"/>
    <w:rsid w:val="006A7932"/>
    <w:rsid w:val="006B0AC2"/>
    <w:rsid w:val="006B1BD4"/>
    <w:rsid w:val="006B359A"/>
    <w:rsid w:val="006B5494"/>
    <w:rsid w:val="006C0761"/>
    <w:rsid w:val="006C1871"/>
    <w:rsid w:val="006C3327"/>
    <w:rsid w:val="006C3E49"/>
    <w:rsid w:val="006C3F12"/>
    <w:rsid w:val="006C6497"/>
    <w:rsid w:val="006D0601"/>
    <w:rsid w:val="006D0BD3"/>
    <w:rsid w:val="006D0F04"/>
    <w:rsid w:val="006D2AC7"/>
    <w:rsid w:val="006D5FB2"/>
    <w:rsid w:val="006D735A"/>
    <w:rsid w:val="006D75A5"/>
    <w:rsid w:val="006E3E8E"/>
    <w:rsid w:val="006E5E59"/>
    <w:rsid w:val="006E7395"/>
    <w:rsid w:val="006F0A1C"/>
    <w:rsid w:val="006F1266"/>
    <w:rsid w:val="006F15E7"/>
    <w:rsid w:val="006F2EAD"/>
    <w:rsid w:val="006F39AB"/>
    <w:rsid w:val="006F618F"/>
    <w:rsid w:val="0070059F"/>
    <w:rsid w:val="00701656"/>
    <w:rsid w:val="00702700"/>
    <w:rsid w:val="00702B61"/>
    <w:rsid w:val="00702D8A"/>
    <w:rsid w:val="00706BAA"/>
    <w:rsid w:val="007112BC"/>
    <w:rsid w:val="00713800"/>
    <w:rsid w:val="00714114"/>
    <w:rsid w:val="00714863"/>
    <w:rsid w:val="007152CD"/>
    <w:rsid w:val="00715E31"/>
    <w:rsid w:val="007179A9"/>
    <w:rsid w:val="00717C40"/>
    <w:rsid w:val="0072094A"/>
    <w:rsid w:val="00721484"/>
    <w:rsid w:val="00730548"/>
    <w:rsid w:val="00731C06"/>
    <w:rsid w:val="0073259C"/>
    <w:rsid w:val="0073308E"/>
    <w:rsid w:val="00737895"/>
    <w:rsid w:val="00737B40"/>
    <w:rsid w:val="00741FE3"/>
    <w:rsid w:val="00744706"/>
    <w:rsid w:val="00745ABE"/>
    <w:rsid w:val="007460F7"/>
    <w:rsid w:val="00746F16"/>
    <w:rsid w:val="0074709B"/>
    <w:rsid w:val="00747E5A"/>
    <w:rsid w:val="00747F06"/>
    <w:rsid w:val="007534B7"/>
    <w:rsid w:val="0075711A"/>
    <w:rsid w:val="00757243"/>
    <w:rsid w:val="00761AC3"/>
    <w:rsid w:val="00761D53"/>
    <w:rsid w:val="00761E76"/>
    <w:rsid w:val="007625B2"/>
    <w:rsid w:val="007632E1"/>
    <w:rsid w:val="00764D2A"/>
    <w:rsid w:val="007655F1"/>
    <w:rsid w:val="00767E33"/>
    <w:rsid w:val="00770BA9"/>
    <w:rsid w:val="0077344E"/>
    <w:rsid w:val="00776778"/>
    <w:rsid w:val="00780D31"/>
    <w:rsid w:val="007835A0"/>
    <w:rsid w:val="00784CAC"/>
    <w:rsid w:val="00785689"/>
    <w:rsid w:val="00785837"/>
    <w:rsid w:val="00786254"/>
    <w:rsid w:val="00793AAF"/>
    <w:rsid w:val="007946F6"/>
    <w:rsid w:val="007952F6"/>
    <w:rsid w:val="0079740A"/>
    <w:rsid w:val="007978DF"/>
    <w:rsid w:val="007979DA"/>
    <w:rsid w:val="007A02EA"/>
    <w:rsid w:val="007A1CFA"/>
    <w:rsid w:val="007A1D1E"/>
    <w:rsid w:val="007A3482"/>
    <w:rsid w:val="007B096B"/>
    <w:rsid w:val="007B1E9A"/>
    <w:rsid w:val="007B3917"/>
    <w:rsid w:val="007B49A1"/>
    <w:rsid w:val="007B5A49"/>
    <w:rsid w:val="007B5B46"/>
    <w:rsid w:val="007B5CC3"/>
    <w:rsid w:val="007B6514"/>
    <w:rsid w:val="007B7DBB"/>
    <w:rsid w:val="007C0D64"/>
    <w:rsid w:val="007C33F0"/>
    <w:rsid w:val="007C5998"/>
    <w:rsid w:val="007C7C37"/>
    <w:rsid w:val="007D1F8E"/>
    <w:rsid w:val="007D25FF"/>
    <w:rsid w:val="007D3E49"/>
    <w:rsid w:val="007D7451"/>
    <w:rsid w:val="007D7894"/>
    <w:rsid w:val="007E164E"/>
    <w:rsid w:val="007E1C95"/>
    <w:rsid w:val="007E3953"/>
    <w:rsid w:val="007E5F79"/>
    <w:rsid w:val="007E655D"/>
    <w:rsid w:val="007E6820"/>
    <w:rsid w:val="007E6E09"/>
    <w:rsid w:val="007E74BB"/>
    <w:rsid w:val="007E76BB"/>
    <w:rsid w:val="007F06FF"/>
    <w:rsid w:val="007F1EA8"/>
    <w:rsid w:val="007F231A"/>
    <w:rsid w:val="007F4736"/>
    <w:rsid w:val="007F51D2"/>
    <w:rsid w:val="007F6FCB"/>
    <w:rsid w:val="007F75B5"/>
    <w:rsid w:val="0080091C"/>
    <w:rsid w:val="008047E6"/>
    <w:rsid w:val="008067EF"/>
    <w:rsid w:val="00806BBC"/>
    <w:rsid w:val="0080701D"/>
    <w:rsid w:val="008073A3"/>
    <w:rsid w:val="008078F4"/>
    <w:rsid w:val="00810AE4"/>
    <w:rsid w:val="00811D8B"/>
    <w:rsid w:val="00812DC4"/>
    <w:rsid w:val="00813C9C"/>
    <w:rsid w:val="00813D93"/>
    <w:rsid w:val="00815C4E"/>
    <w:rsid w:val="008161AE"/>
    <w:rsid w:val="0081622D"/>
    <w:rsid w:val="00816C71"/>
    <w:rsid w:val="00816CCD"/>
    <w:rsid w:val="00820715"/>
    <w:rsid w:val="00820D39"/>
    <w:rsid w:val="00820D79"/>
    <w:rsid w:val="00823C26"/>
    <w:rsid w:val="00824BC3"/>
    <w:rsid w:val="008253C3"/>
    <w:rsid w:val="008266A2"/>
    <w:rsid w:val="0082776F"/>
    <w:rsid w:val="00827E02"/>
    <w:rsid w:val="0083016F"/>
    <w:rsid w:val="008352F4"/>
    <w:rsid w:val="00836784"/>
    <w:rsid w:val="00840FEB"/>
    <w:rsid w:val="008412F0"/>
    <w:rsid w:val="008427F9"/>
    <w:rsid w:val="00844F58"/>
    <w:rsid w:val="008531D2"/>
    <w:rsid w:val="00853E72"/>
    <w:rsid w:val="00854F5C"/>
    <w:rsid w:val="00856805"/>
    <w:rsid w:val="008615AE"/>
    <w:rsid w:val="00861C08"/>
    <w:rsid w:val="00862842"/>
    <w:rsid w:val="00862A55"/>
    <w:rsid w:val="00863161"/>
    <w:rsid w:val="00875003"/>
    <w:rsid w:val="00875848"/>
    <w:rsid w:val="008761FA"/>
    <w:rsid w:val="00877AA8"/>
    <w:rsid w:val="00877EC6"/>
    <w:rsid w:val="0088087A"/>
    <w:rsid w:val="00881549"/>
    <w:rsid w:val="00883660"/>
    <w:rsid w:val="00884C77"/>
    <w:rsid w:val="00884F11"/>
    <w:rsid w:val="0088783D"/>
    <w:rsid w:val="00887C0D"/>
    <w:rsid w:val="00890FF2"/>
    <w:rsid w:val="00891369"/>
    <w:rsid w:val="00895083"/>
    <w:rsid w:val="008957B0"/>
    <w:rsid w:val="00897E45"/>
    <w:rsid w:val="00897ECB"/>
    <w:rsid w:val="008A11C7"/>
    <w:rsid w:val="008A289D"/>
    <w:rsid w:val="008A2F00"/>
    <w:rsid w:val="008A5367"/>
    <w:rsid w:val="008A5371"/>
    <w:rsid w:val="008A6CFF"/>
    <w:rsid w:val="008B0636"/>
    <w:rsid w:val="008B4546"/>
    <w:rsid w:val="008B4670"/>
    <w:rsid w:val="008B5007"/>
    <w:rsid w:val="008B637C"/>
    <w:rsid w:val="008C10C4"/>
    <w:rsid w:val="008C7B25"/>
    <w:rsid w:val="008D020C"/>
    <w:rsid w:val="008D0DFF"/>
    <w:rsid w:val="008D1A4A"/>
    <w:rsid w:val="008D1BA2"/>
    <w:rsid w:val="008D6D7E"/>
    <w:rsid w:val="008E2648"/>
    <w:rsid w:val="008E3543"/>
    <w:rsid w:val="008E4D41"/>
    <w:rsid w:val="008E5655"/>
    <w:rsid w:val="008E7AEA"/>
    <w:rsid w:val="008E7BC8"/>
    <w:rsid w:val="008F0B88"/>
    <w:rsid w:val="008F0E6E"/>
    <w:rsid w:val="008F2095"/>
    <w:rsid w:val="008F313A"/>
    <w:rsid w:val="008F673A"/>
    <w:rsid w:val="008F6933"/>
    <w:rsid w:val="008F6F19"/>
    <w:rsid w:val="008F7B6E"/>
    <w:rsid w:val="00902842"/>
    <w:rsid w:val="009028D2"/>
    <w:rsid w:val="009055A5"/>
    <w:rsid w:val="009105A6"/>
    <w:rsid w:val="009127B0"/>
    <w:rsid w:val="00913F34"/>
    <w:rsid w:val="00914AC8"/>
    <w:rsid w:val="0091688C"/>
    <w:rsid w:val="00917437"/>
    <w:rsid w:val="00920032"/>
    <w:rsid w:val="00920DC8"/>
    <w:rsid w:val="00922C4C"/>
    <w:rsid w:val="00926F35"/>
    <w:rsid w:val="0093276F"/>
    <w:rsid w:val="0093401B"/>
    <w:rsid w:val="009347E3"/>
    <w:rsid w:val="00934DFE"/>
    <w:rsid w:val="0093557E"/>
    <w:rsid w:val="009376B5"/>
    <w:rsid w:val="00937803"/>
    <w:rsid w:val="00941335"/>
    <w:rsid w:val="009416E8"/>
    <w:rsid w:val="00942E35"/>
    <w:rsid w:val="00943909"/>
    <w:rsid w:val="00943E9C"/>
    <w:rsid w:val="00945100"/>
    <w:rsid w:val="00951149"/>
    <w:rsid w:val="00951918"/>
    <w:rsid w:val="0095407B"/>
    <w:rsid w:val="009547CE"/>
    <w:rsid w:val="009550A6"/>
    <w:rsid w:val="00955CD7"/>
    <w:rsid w:val="00956D7D"/>
    <w:rsid w:val="009575A3"/>
    <w:rsid w:val="009660BF"/>
    <w:rsid w:val="00967116"/>
    <w:rsid w:val="00967E4B"/>
    <w:rsid w:val="009707C8"/>
    <w:rsid w:val="00970A92"/>
    <w:rsid w:val="00971D09"/>
    <w:rsid w:val="009739DF"/>
    <w:rsid w:val="00973B37"/>
    <w:rsid w:val="00973DC7"/>
    <w:rsid w:val="00974177"/>
    <w:rsid w:val="00974D0E"/>
    <w:rsid w:val="0097593D"/>
    <w:rsid w:val="00976F25"/>
    <w:rsid w:val="00977F4A"/>
    <w:rsid w:val="00981B2E"/>
    <w:rsid w:val="00985F67"/>
    <w:rsid w:val="00987227"/>
    <w:rsid w:val="00990727"/>
    <w:rsid w:val="00990938"/>
    <w:rsid w:val="00994AD7"/>
    <w:rsid w:val="00995B5F"/>
    <w:rsid w:val="009A1BF4"/>
    <w:rsid w:val="009A20D7"/>
    <w:rsid w:val="009A5143"/>
    <w:rsid w:val="009A5280"/>
    <w:rsid w:val="009A60EA"/>
    <w:rsid w:val="009B2CCB"/>
    <w:rsid w:val="009B3A3E"/>
    <w:rsid w:val="009B4906"/>
    <w:rsid w:val="009B56AA"/>
    <w:rsid w:val="009B6E70"/>
    <w:rsid w:val="009C0362"/>
    <w:rsid w:val="009C0F0E"/>
    <w:rsid w:val="009C1027"/>
    <w:rsid w:val="009C2B9A"/>
    <w:rsid w:val="009C4681"/>
    <w:rsid w:val="009C5AA5"/>
    <w:rsid w:val="009C5C16"/>
    <w:rsid w:val="009C6416"/>
    <w:rsid w:val="009C6B97"/>
    <w:rsid w:val="009D1363"/>
    <w:rsid w:val="009D2524"/>
    <w:rsid w:val="009D468B"/>
    <w:rsid w:val="009D4B30"/>
    <w:rsid w:val="009D75AA"/>
    <w:rsid w:val="009E06C4"/>
    <w:rsid w:val="009E3B07"/>
    <w:rsid w:val="009F1342"/>
    <w:rsid w:val="009F239B"/>
    <w:rsid w:val="009F2866"/>
    <w:rsid w:val="009F58F7"/>
    <w:rsid w:val="009F7D0D"/>
    <w:rsid w:val="00A003B8"/>
    <w:rsid w:val="00A03CAC"/>
    <w:rsid w:val="00A04596"/>
    <w:rsid w:val="00A05097"/>
    <w:rsid w:val="00A06687"/>
    <w:rsid w:val="00A111F7"/>
    <w:rsid w:val="00A1211F"/>
    <w:rsid w:val="00A121CD"/>
    <w:rsid w:val="00A1237C"/>
    <w:rsid w:val="00A123B3"/>
    <w:rsid w:val="00A12A44"/>
    <w:rsid w:val="00A17BE5"/>
    <w:rsid w:val="00A21521"/>
    <w:rsid w:val="00A21768"/>
    <w:rsid w:val="00A22443"/>
    <w:rsid w:val="00A22511"/>
    <w:rsid w:val="00A22668"/>
    <w:rsid w:val="00A24762"/>
    <w:rsid w:val="00A24B0A"/>
    <w:rsid w:val="00A25F5A"/>
    <w:rsid w:val="00A30D82"/>
    <w:rsid w:val="00A30F7E"/>
    <w:rsid w:val="00A32754"/>
    <w:rsid w:val="00A33119"/>
    <w:rsid w:val="00A332A4"/>
    <w:rsid w:val="00A33F86"/>
    <w:rsid w:val="00A34819"/>
    <w:rsid w:val="00A35EF9"/>
    <w:rsid w:val="00A36AA7"/>
    <w:rsid w:val="00A431C3"/>
    <w:rsid w:val="00A43DD9"/>
    <w:rsid w:val="00A440F6"/>
    <w:rsid w:val="00A441F4"/>
    <w:rsid w:val="00A45D9B"/>
    <w:rsid w:val="00A50E73"/>
    <w:rsid w:val="00A53227"/>
    <w:rsid w:val="00A53498"/>
    <w:rsid w:val="00A55469"/>
    <w:rsid w:val="00A60D35"/>
    <w:rsid w:val="00A613F2"/>
    <w:rsid w:val="00A633E3"/>
    <w:rsid w:val="00A64619"/>
    <w:rsid w:val="00A70A23"/>
    <w:rsid w:val="00A70E8B"/>
    <w:rsid w:val="00A72922"/>
    <w:rsid w:val="00A729BA"/>
    <w:rsid w:val="00A73AFC"/>
    <w:rsid w:val="00A808C5"/>
    <w:rsid w:val="00A80FB0"/>
    <w:rsid w:val="00A82060"/>
    <w:rsid w:val="00A83D64"/>
    <w:rsid w:val="00A85DEF"/>
    <w:rsid w:val="00A86CC9"/>
    <w:rsid w:val="00A87124"/>
    <w:rsid w:val="00A90FDC"/>
    <w:rsid w:val="00A911D5"/>
    <w:rsid w:val="00A91340"/>
    <w:rsid w:val="00A92CD5"/>
    <w:rsid w:val="00A92DD0"/>
    <w:rsid w:val="00A943F8"/>
    <w:rsid w:val="00A95F0F"/>
    <w:rsid w:val="00AA00A4"/>
    <w:rsid w:val="00AA0391"/>
    <w:rsid w:val="00AA06D3"/>
    <w:rsid w:val="00AA5BFE"/>
    <w:rsid w:val="00AB056D"/>
    <w:rsid w:val="00AB2162"/>
    <w:rsid w:val="00AB25D3"/>
    <w:rsid w:val="00AB4399"/>
    <w:rsid w:val="00AB4812"/>
    <w:rsid w:val="00AB4B60"/>
    <w:rsid w:val="00AB549D"/>
    <w:rsid w:val="00AB54CD"/>
    <w:rsid w:val="00AB7DB1"/>
    <w:rsid w:val="00AC0636"/>
    <w:rsid w:val="00AC1673"/>
    <w:rsid w:val="00AC3C63"/>
    <w:rsid w:val="00AC5233"/>
    <w:rsid w:val="00AC711D"/>
    <w:rsid w:val="00AD1B9D"/>
    <w:rsid w:val="00AD1CEB"/>
    <w:rsid w:val="00AD1FCE"/>
    <w:rsid w:val="00AD3D75"/>
    <w:rsid w:val="00AD62DA"/>
    <w:rsid w:val="00AD7531"/>
    <w:rsid w:val="00AE0668"/>
    <w:rsid w:val="00AE0855"/>
    <w:rsid w:val="00AE284F"/>
    <w:rsid w:val="00AE2CF3"/>
    <w:rsid w:val="00AE4C96"/>
    <w:rsid w:val="00AF0669"/>
    <w:rsid w:val="00AF1CA1"/>
    <w:rsid w:val="00AF3257"/>
    <w:rsid w:val="00AF4E8B"/>
    <w:rsid w:val="00AF580B"/>
    <w:rsid w:val="00AF7389"/>
    <w:rsid w:val="00AF7976"/>
    <w:rsid w:val="00B005EC"/>
    <w:rsid w:val="00B01285"/>
    <w:rsid w:val="00B03460"/>
    <w:rsid w:val="00B04E23"/>
    <w:rsid w:val="00B06357"/>
    <w:rsid w:val="00B0749A"/>
    <w:rsid w:val="00B07CC8"/>
    <w:rsid w:val="00B11F28"/>
    <w:rsid w:val="00B17640"/>
    <w:rsid w:val="00B25270"/>
    <w:rsid w:val="00B304C2"/>
    <w:rsid w:val="00B3236D"/>
    <w:rsid w:val="00B32A11"/>
    <w:rsid w:val="00B32CBF"/>
    <w:rsid w:val="00B44121"/>
    <w:rsid w:val="00B44F58"/>
    <w:rsid w:val="00B538FE"/>
    <w:rsid w:val="00B556E2"/>
    <w:rsid w:val="00B5602D"/>
    <w:rsid w:val="00B57D91"/>
    <w:rsid w:val="00B6118C"/>
    <w:rsid w:val="00B63D38"/>
    <w:rsid w:val="00B64D1B"/>
    <w:rsid w:val="00B70501"/>
    <w:rsid w:val="00B71869"/>
    <w:rsid w:val="00B72F03"/>
    <w:rsid w:val="00B743CA"/>
    <w:rsid w:val="00B761BD"/>
    <w:rsid w:val="00B7630F"/>
    <w:rsid w:val="00B767C2"/>
    <w:rsid w:val="00B80A91"/>
    <w:rsid w:val="00B8193E"/>
    <w:rsid w:val="00B86CCA"/>
    <w:rsid w:val="00B872E7"/>
    <w:rsid w:val="00B8754B"/>
    <w:rsid w:val="00B91746"/>
    <w:rsid w:val="00B91D12"/>
    <w:rsid w:val="00B9265D"/>
    <w:rsid w:val="00B9458B"/>
    <w:rsid w:val="00BA1084"/>
    <w:rsid w:val="00BA2A63"/>
    <w:rsid w:val="00BA7EEB"/>
    <w:rsid w:val="00BA7F00"/>
    <w:rsid w:val="00BB1114"/>
    <w:rsid w:val="00BB2D02"/>
    <w:rsid w:val="00BB4102"/>
    <w:rsid w:val="00BB79DE"/>
    <w:rsid w:val="00BC1FB4"/>
    <w:rsid w:val="00BC2C45"/>
    <w:rsid w:val="00BC56B3"/>
    <w:rsid w:val="00BC60E8"/>
    <w:rsid w:val="00BC615B"/>
    <w:rsid w:val="00BC73C5"/>
    <w:rsid w:val="00BC75FA"/>
    <w:rsid w:val="00BD404A"/>
    <w:rsid w:val="00BD75C9"/>
    <w:rsid w:val="00BD7B10"/>
    <w:rsid w:val="00BE2708"/>
    <w:rsid w:val="00BE2A45"/>
    <w:rsid w:val="00BE30B3"/>
    <w:rsid w:val="00BE389D"/>
    <w:rsid w:val="00BE6ADD"/>
    <w:rsid w:val="00BF07BC"/>
    <w:rsid w:val="00BF1CF0"/>
    <w:rsid w:val="00BF1DC3"/>
    <w:rsid w:val="00BF2BE9"/>
    <w:rsid w:val="00BF2C20"/>
    <w:rsid w:val="00BF3675"/>
    <w:rsid w:val="00BF471E"/>
    <w:rsid w:val="00BF5FEA"/>
    <w:rsid w:val="00C00861"/>
    <w:rsid w:val="00C00EF9"/>
    <w:rsid w:val="00C03AC0"/>
    <w:rsid w:val="00C046CE"/>
    <w:rsid w:val="00C05FF9"/>
    <w:rsid w:val="00C11E50"/>
    <w:rsid w:val="00C123EE"/>
    <w:rsid w:val="00C13A4C"/>
    <w:rsid w:val="00C15DA4"/>
    <w:rsid w:val="00C17C2F"/>
    <w:rsid w:val="00C313EF"/>
    <w:rsid w:val="00C32CC8"/>
    <w:rsid w:val="00C34680"/>
    <w:rsid w:val="00C34AB7"/>
    <w:rsid w:val="00C353DF"/>
    <w:rsid w:val="00C42734"/>
    <w:rsid w:val="00C44D05"/>
    <w:rsid w:val="00C45B6D"/>
    <w:rsid w:val="00C51F08"/>
    <w:rsid w:val="00C5225B"/>
    <w:rsid w:val="00C55639"/>
    <w:rsid w:val="00C63523"/>
    <w:rsid w:val="00C636C2"/>
    <w:rsid w:val="00C65DB6"/>
    <w:rsid w:val="00C664CF"/>
    <w:rsid w:val="00C67189"/>
    <w:rsid w:val="00C67386"/>
    <w:rsid w:val="00C7099F"/>
    <w:rsid w:val="00C75B78"/>
    <w:rsid w:val="00C77153"/>
    <w:rsid w:val="00C80859"/>
    <w:rsid w:val="00C811A7"/>
    <w:rsid w:val="00C81782"/>
    <w:rsid w:val="00C82ACE"/>
    <w:rsid w:val="00C84258"/>
    <w:rsid w:val="00C844BA"/>
    <w:rsid w:val="00C856DD"/>
    <w:rsid w:val="00C85A7A"/>
    <w:rsid w:val="00C878DE"/>
    <w:rsid w:val="00C87E54"/>
    <w:rsid w:val="00C91CB5"/>
    <w:rsid w:val="00C91CF0"/>
    <w:rsid w:val="00C920C8"/>
    <w:rsid w:val="00C92123"/>
    <w:rsid w:val="00C92E56"/>
    <w:rsid w:val="00C94F9E"/>
    <w:rsid w:val="00C97F5C"/>
    <w:rsid w:val="00CA014B"/>
    <w:rsid w:val="00CA093F"/>
    <w:rsid w:val="00CA1864"/>
    <w:rsid w:val="00CA3E08"/>
    <w:rsid w:val="00CA42F4"/>
    <w:rsid w:val="00CA5DCD"/>
    <w:rsid w:val="00CA6284"/>
    <w:rsid w:val="00CA6B65"/>
    <w:rsid w:val="00CA7590"/>
    <w:rsid w:val="00CA79A5"/>
    <w:rsid w:val="00CB2BAB"/>
    <w:rsid w:val="00CB4416"/>
    <w:rsid w:val="00CC05A0"/>
    <w:rsid w:val="00CC330A"/>
    <w:rsid w:val="00CC4F77"/>
    <w:rsid w:val="00CC5C1E"/>
    <w:rsid w:val="00CC5E80"/>
    <w:rsid w:val="00CC69DE"/>
    <w:rsid w:val="00CD00B5"/>
    <w:rsid w:val="00CD12C8"/>
    <w:rsid w:val="00CD2F62"/>
    <w:rsid w:val="00CD3DF5"/>
    <w:rsid w:val="00CD3FC3"/>
    <w:rsid w:val="00CD7A18"/>
    <w:rsid w:val="00CD7AE5"/>
    <w:rsid w:val="00CE0CE6"/>
    <w:rsid w:val="00CE175C"/>
    <w:rsid w:val="00CE3737"/>
    <w:rsid w:val="00CE5282"/>
    <w:rsid w:val="00CE7287"/>
    <w:rsid w:val="00CE73AF"/>
    <w:rsid w:val="00CF1812"/>
    <w:rsid w:val="00CF2954"/>
    <w:rsid w:val="00CF5CF2"/>
    <w:rsid w:val="00CF6A2B"/>
    <w:rsid w:val="00CF7A97"/>
    <w:rsid w:val="00D02153"/>
    <w:rsid w:val="00D035D0"/>
    <w:rsid w:val="00D03710"/>
    <w:rsid w:val="00D05409"/>
    <w:rsid w:val="00D06988"/>
    <w:rsid w:val="00D070C8"/>
    <w:rsid w:val="00D11A25"/>
    <w:rsid w:val="00D145DA"/>
    <w:rsid w:val="00D149F3"/>
    <w:rsid w:val="00D16603"/>
    <w:rsid w:val="00D169AD"/>
    <w:rsid w:val="00D206F4"/>
    <w:rsid w:val="00D21B80"/>
    <w:rsid w:val="00D224A7"/>
    <w:rsid w:val="00D2338B"/>
    <w:rsid w:val="00D26775"/>
    <w:rsid w:val="00D31E8A"/>
    <w:rsid w:val="00D37759"/>
    <w:rsid w:val="00D37BE3"/>
    <w:rsid w:val="00D415F7"/>
    <w:rsid w:val="00D42069"/>
    <w:rsid w:val="00D42637"/>
    <w:rsid w:val="00D426BD"/>
    <w:rsid w:val="00D42EE8"/>
    <w:rsid w:val="00D43341"/>
    <w:rsid w:val="00D45253"/>
    <w:rsid w:val="00D46C16"/>
    <w:rsid w:val="00D518E4"/>
    <w:rsid w:val="00D51F4C"/>
    <w:rsid w:val="00D53B17"/>
    <w:rsid w:val="00D53BDA"/>
    <w:rsid w:val="00D5433C"/>
    <w:rsid w:val="00D55330"/>
    <w:rsid w:val="00D57DC7"/>
    <w:rsid w:val="00D57FD4"/>
    <w:rsid w:val="00D6091E"/>
    <w:rsid w:val="00D655C3"/>
    <w:rsid w:val="00D65961"/>
    <w:rsid w:val="00D6621F"/>
    <w:rsid w:val="00D66682"/>
    <w:rsid w:val="00D70B6B"/>
    <w:rsid w:val="00D7261A"/>
    <w:rsid w:val="00D72D02"/>
    <w:rsid w:val="00D73F0F"/>
    <w:rsid w:val="00D7506D"/>
    <w:rsid w:val="00D75F5D"/>
    <w:rsid w:val="00D77AA1"/>
    <w:rsid w:val="00D80413"/>
    <w:rsid w:val="00D819B5"/>
    <w:rsid w:val="00D83A01"/>
    <w:rsid w:val="00D919DA"/>
    <w:rsid w:val="00D95CFD"/>
    <w:rsid w:val="00DA14E3"/>
    <w:rsid w:val="00DA1A20"/>
    <w:rsid w:val="00DA2774"/>
    <w:rsid w:val="00DA314F"/>
    <w:rsid w:val="00DA396C"/>
    <w:rsid w:val="00DA3BBD"/>
    <w:rsid w:val="00DA5821"/>
    <w:rsid w:val="00DB0133"/>
    <w:rsid w:val="00DB12A8"/>
    <w:rsid w:val="00DB3672"/>
    <w:rsid w:val="00DB375A"/>
    <w:rsid w:val="00DB3A4F"/>
    <w:rsid w:val="00DB5522"/>
    <w:rsid w:val="00DB5EC5"/>
    <w:rsid w:val="00DB7443"/>
    <w:rsid w:val="00DC0286"/>
    <w:rsid w:val="00DC0828"/>
    <w:rsid w:val="00DC2BCC"/>
    <w:rsid w:val="00DC697C"/>
    <w:rsid w:val="00DC72C8"/>
    <w:rsid w:val="00DC7E67"/>
    <w:rsid w:val="00DD334E"/>
    <w:rsid w:val="00DD4013"/>
    <w:rsid w:val="00DD4DBC"/>
    <w:rsid w:val="00DD5182"/>
    <w:rsid w:val="00DD77F3"/>
    <w:rsid w:val="00DE0650"/>
    <w:rsid w:val="00DE41D0"/>
    <w:rsid w:val="00DE59C7"/>
    <w:rsid w:val="00DF2F62"/>
    <w:rsid w:val="00DF656B"/>
    <w:rsid w:val="00DF7677"/>
    <w:rsid w:val="00DF7C9A"/>
    <w:rsid w:val="00E0254E"/>
    <w:rsid w:val="00E02997"/>
    <w:rsid w:val="00E03DA8"/>
    <w:rsid w:val="00E046BA"/>
    <w:rsid w:val="00E05FA5"/>
    <w:rsid w:val="00E10541"/>
    <w:rsid w:val="00E14F69"/>
    <w:rsid w:val="00E2092A"/>
    <w:rsid w:val="00E22E5B"/>
    <w:rsid w:val="00E2307A"/>
    <w:rsid w:val="00E238AA"/>
    <w:rsid w:val="00E248DA"/>
    <w:rsid w:val="00E258AF"/>
    <w:rsid w:val="00E26F12"/>
    <w:rsid w:val="00E352C4"/>
    <w:rsid w:val="00E37EE8"/>
    <w:rsid w:val="00E40A3D"/>
    <w:rsid w:val="00E43FF6"/>
    <w:rsid w:val="00E44783"/>
    <w:rsid w:val="00E44CE7"/>
    <w:rsid w:val="00E468FB"/>
    <w:rsid w:val="00E46B4B"/>
    <w:rsid w:val="00E46DA9"/>
    <w:rsid w:val="00E46E3C"/>
    <w:rsid w:val="00E50AC9"/>
    <w:rsid w:val="00E519FB"/>
    <w:rsid w:val="00E5312B"/>
    <w:rsid w:val="00E53C14"/>
    <w:rsid w:val="00E55E2E"/>
    <w:rsid w:val="00E57CB9"/>
    <w:rsid w:val="00E60333"/>
    <w:rsid w:val="00E62502"/>
    <w:rsid w:val="00E641C7"/>
    <w:rsid w:val="00E64AD9"/>
    <w:rsid w:val="00E64F5C"/>
    <w:rsid w:val="00E663E0"/>
    <w:rsid w:val="00E673E0"/>
    <w:rsid w:val="00E70248"/>
    <w:rsid w:val="00E70F64"/>
    <w:rsid w:val="00E74089"/>
    <w:rsid w:val="00E748F6"/>
    <w:rsid w:val="00E800EE"/>
    <w:rsid w:val="00E8017C"/>
    <w:rsid w:val="00E841B5"/>
    <w:rsid w:val="00E86B19"/>
    <w:rsid w:val="00E87C99"/>
    <w:rsid w:val="00E90629"/>
    <w:rsid w:val="00E90BFB"/>
    <w:rsid w:val="00E9113A"/>
    <w:rsid w:val="00E911B3"/>
    <w:rsid w:val="00E91F05"/>
    <w:rsid w:val="00E9476D"/>
    <w:rsid w:val="00E948C9"/>
    <w:rsid w:val="00E94CE5"/>
    <w:rsid w:val="00E9560D"/>
    <w:rsid w:val="00EA0966"/>
    <w:rsid w:val="00EA1A99"/>
    <w:rsid w:val="00EA1BAE"/>
    <w:rsid w:val="00EA3F8F"/>
    <w:rsid w:val="00EA40BE"/>
    <w:rsid w:val="00EA61A1"/>
    <w:rsid w:val="00EA73B3"/>
    <w:rsid w:val="00EB03E1"/>
    <w:rsid w:val="00EB3F24"/>
    <w:rsid w:val="00EB54D2"/>
    <w:rsid w:val="00EB5F50"/>
    <w:rsid w:val="00EB6223"/>
    <w:rsid w:val="00EB65DE"/>
    <w:rsid w:val="00EB7E03"/>
    <w:rsid w:val="00EC2DD2"/>
    <w:rsid w:val="00EC3B18"/>
    <w:rsid w:val="00EC4E92"/>
    <w:rsid w:val="00EC5A19"/>
    <w:rsid w:val="00EC5A7B"/>
    <w:rsid w:val="00ED13F6"/>
    <w:rsid w:val="00ED1F18"/>
    <w:rsid w:val="00ED3212"/>
    <w:rsid w:val="00ED35AB"/>
    <w:rsid w:val="00ED3E31"/>
    <w:rsid w:val="00ED78ED"/>
    <w:rsid w:val="00EE0855"/>
    <w:rsid w:val="00EE0E5F"/>
    <w:rsid w:val="00EE2367"/>
    <w:rsid w:val="00EE318B"/>
    <w:rsid w:val="00EE4B15"/>
    <w:rsid w:val="00EE5C63"/>
    <w:rsid w:val="00EE5D7A"/>
    <w:rsid w:val="00EF4ADE"/>
    <w:rsid w:val="00EF4B56"/>
    <w:rsid w:val="00EF5B35"/>
    <w:rsid w:val="00EF7CEC"/>
    <w:rsid w:val="00F01283"/>
    <w:rsid w:val="00F01D9A"/>
    <w:rsid w:val="00F03459"/>
    <w:rsid w:val="00F0371D"/>
    <w:rsid w:val="00F03DB9"/>
    <w:rsid w:val="00F05AEC"/>
    <w:rsid w:val="00F0758D"/>
    <w:rsid w:val="00F11263"/>
    <w:rsid w:val="00F126A7"/>
    <w:rsid w:val="00F128BC"/>
    <w:rsid w:val="00F138F7"/>
    <w:rsid w:val="00F16FBB"/>
    <w:rsid w:val="00F173FF"/>
    <w:rsid w:val="00F20525"/>
    <w:rsid w:val="00F229E0"/>
    <w:rsid w:val="00F2310D"/>
    <w:rsid w:val="00F2460F"/>
    <w:rsid w:val="00F25CA0"/>
    <w:rsid w:val="00F2653B"/>
    <w:rsid w:val="00F31B2B"/>
    <w:rsid w:val="00F33C84"/>
    <w:rsid w:val="00F34423"/>
    <w:rsid w:val="00F34A8B"/>
    <w:rsid w:val="00F35A8E"/>
    <w:rsid w:val="00F37538"/>
    <w:rsid w:val="00F40973"/>
    <w:rsid w:val="00F40FB2"/>
    <w:rsid w:val="00F42DFC"/>
    <w:rsid w:val="00F4315C"/>
    <w:rsid w:val="00F4464A"/>
    <w:rsid w:val="00F4587C"/>
    <w:rsid w:val="00F46694"/>
    <w:rsid w:val="00F50242"/>
    <w:rsid w:val="00F50291"/>
    <w:rsid w:val="00F51B07"/>
    <w:rsid w:val="00F51EEB"/>
    <w:rsid w:val="00F5241D"/>
    <w:rsid w:val="00F527A1"/>
    <w:rsid w:val="00F52E8F"/>
    <w:rsid w:val="00F5314C"/>
    <w:rsid w:val="00F5397F"/>
    <w:rsid w:val="00F544AE"/>
    <w:rsid w:val="00F56860"/>
    <w:rsid w:val="00F61DB1"/>
    <w:rsid w:val="00F64816"/>
    <w:rsid w:val="00F65338"/>
    <w:rsid w:val="00F65960"/>
    <w:rsid w:val="00F65AFB"/>
    <w:rsid w:val="00F67524"/>
    <w:rsid w:val="00F70D02"/>
    <w:rsid w:val="00F70E54"/>
    <w:rsid w:val="00F7156C"/>
    <w:rsid w:val="00F74F0B"/>
    <w:rsid w:val="00F801C4"/>
    <w:rsid w:val="00F82309"/>
    <w:rsid w:val="00F8412D"/>
    <w:rsid w:val="00F8433B"/>
    <w:rsid w:val="00F85392"/>
    <w:rsid w:val="00F85600"/>
    <w:rsid w:val="00F868AB"/>
    <w:rsid w:val="00F86D6E"/>
    <w:rsid w:val="00F90D1F"/>
    <w:rsid w:val="00F915AF"/>
    <w:rsid w:val="00F92683"/>
    <w:rsid w:val="00F939C3"/>
    <w:rsid w:val="00F96968"/>
    <w:rsid w:val="00FA0706"/>
    <w:rsid w:val="00FA0946"/>
    <w:rsid w:val="00FA0A44"/>
    <w:rsid w:val="00FA187E"/>
    <w:rsid w:val="00FA2BB7"/>
    <w:rsid w:val="00FA372A"/>
    <w:rsid w:val="00FA59A6"/>
    <w:rsid w:val="00FA5F28"/>
    <w:rsid w:val="00FA60D6"/>
    <w:rsid w:val="00FB01F9"/>
    <w:rsid w:val="00FC0509"/>
    <w:rsid w:val="00FC2B85"/>
    <w:rsid w:val="00FC4D69"/>
    <w:rsid w:val="00FC5E2F"/>
    <w:rsid w:val="00FC6E1C"/>
    <w:rsid w:val="00FD1983"/>
    <w:rsid w:val="00FD3769"/>
    <w:rsid w:val="00FD3F63"/>
    <w:rsid w:val="00FD452F"/>
    <w:rsid w:val="00FD4B81"/>
    <w:rsid w:val="00FD66BB"/>
    <w:rsid w:val="00FD7843"/>
    <w:rsid w:val="00FE080A"/>
    <w:rsid w:val="00FE08FC"/>
    <w:rsid w:val="00FE22C5"/>
    <w:rsid w:val="00FE3786"/>
    <w:rsid w:val="00FE5062"/>
    <w:rsid w:val="00FE66B3"/>
    <w:rsid w:val="00FE6872"/>
    <w:rsid w:val="00FE79EF"/>
    <w:rsid w:val="00FE7C6B"/>
    <w:rsid w:val="00FF0F57"/>
    <w:rsid w:val="00FF184E"/>
    <w:rsid w:val="00FF1D1C"/>
    <w:rsid w:val="00FF1FC8"/>
    <w:rsid w:val="00FF2A50"/>
    <w:rsid w:val="00FF3BDD"/>
    <w:rsid w:val="00FF41B1"/>
    <w:rsid w:val="00FF464D"/>
    <w:rsid w:val="00FF4EFB"/>
    <w:rsid w:val="00FF5225"/>
    <w:rsid w:val="00FF5F48"/>
    <w:rsid w:val="00FF6A18"/>
    <w:rsid w:val="00FF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A396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locked/>
    <w:rsid w:val="00074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396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74301"/>
    <w:rPr>
      <w:rFonts w:ascii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rsid w:val="00C77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41EC"/>
    <w:rPr>
      <w:rFonts w:ascii="Times New Roman" w:hAnsi="Times New Roman"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6522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52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41E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5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41EC"/>
    <w:rPr>
      <w:b/>
      <w:bCs/>
    </w:rPr>
  </w:style>
  <w:style w:type="paragraph" w:customStyle="1" w:styleId="author">
    <w:name w:val="author"/>
    <w:basedOn w:val="Normal"/>
    <w:uiPriority w:val="99"/>
    <w:rsid w:val="001452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1452BA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66182B"/>
    <w:rPr>
      <w:rFonts w:cs="Times New Roman"/>
      <w:b/>
      <w:bCs/>
    </w:rPr>
  </w:style>
  <w:style w:type="character" w:customStyle="1" w:styleId="formula">
    <w:name w:val="formula"/>
    <w:basedOn w:val="DefaultParagraphFont"/>
    <w:rsid w:val="007C7C37"/>
    <w:rPr>
      <w:rFonts w:cs="Times New Roman"/>
    </w:rPr>
  </w:style>
  <w:style w:type="character" w:customStyle="1" w:styleId="emphroman">
    <w:name w:val="emphroman"/>
    <w:basedOn w:val="DefaultParagraphFont"/>
    <w:rsid w:val="007C7C37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5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5F79"/>
    <w:rPr>
      <w:color w:val="808080"/>
    </w:rPr>
  </w:style>
  <w:style w:type="paragraph" w:styleId="ListBullet">
    <w:name w:val="List Bullet"/>
    <w:basedOn w:val="Normal"/>
    <w:uiPriority w:val="99"/>
    <w:unhideWhenUsed/>
    <w:rsid w:val="00AB54CD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nhideWhenUsed/>
    <w:qFormat/>
    <w:locked/>
    <w:rsid w:val="00970A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FF464D"/>
    <w:rPr>
      <w:i/>
      <w:iCs/>
    </w:rPr>
  </w:style>
  <w:style w:type="character" w:customStyle="1" w:styleId="looklikelink">
    <w:name w:val="looklikelink"/>
    <w:basedOn w:val="DefaultParagraphFont"/>
    <w:rsid w:val="001419C7"/>
  </w:style>
  <w:style w:type="character" w:styleId="HTMLCite">
    <w:name w:val="HTML Cite"/>
    <w:basedOn w:val="DefaultParagraphFont"/>
    <w:uiPriority w:val="99"/>
    <w:semiHidden/>
    <w:unhideWhenUsed/>
    <w:rsid w:val="00A431C3"/>
    <w:rPr>
      <w:i/>
      <w:iCs/>
    </w:rPr>
  </w:style>
  <w:style w:type="character" w:customStyle="1" w:styleId="citationyear">
    <w:name w:val="citation_year"/>
    <w:basedOn w:val="DefaultParagraphFont"/>
    <w:rsid w:val="00A431C3"/>
  </w:style>
  <w:style w:type="character" w:customStyle="1" w:styleId="citationvolume">
    <w:name w:val="citation_volume"/>
    <w:basedOn w:val="DefaultParagraphFont"/>
    <w:rsid w:val="00A431C3"/>
  </w:style>
  <w:style w:type="paragraph" w:customStyle="1" w:styleId="Default">
    <w:name w:val="Default"/>
    <w:rsid w:val="009C1027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3FB7C-031A-4B57-B918-473E0C37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Large-Scale Molecular Modeling of Phase-Change Memory Materials</vt:lpstr>
    </vt:vector>
  </TitlesOfParts>
  <Company>HOME</Company>
  <LinksUpToDate>false</LinksUpToDate>
  <CharactersWithSpaces>13492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Large-Scale Molecular Modeling of Phase-Change Memory Materials</dc:title>
  <dc:creator>Jason</dc:creator>
  <cp:lastModifiedBy>Alan</cp:lastModifiedBy>
  <cp:revision>4</cp:revision>
  <cp:lastPrinted>2010-05-06T16:22:00Z</cp:lastPrinted>
  <dcterms:created xsi:type="dcterms:W3CDTF">2011-05-06T00:31:00Z</dcterms:created>
  <dcterms:modified xsi:type="dcterms:W3CDTF">2011-05-06T00:48:00Z</dcterms:modified>
</cp:coreProperties>
</file>