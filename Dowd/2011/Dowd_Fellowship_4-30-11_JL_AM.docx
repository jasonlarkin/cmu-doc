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066CB4" w:rsidRDefault="00B32CBF" w:rsidP="00A22668">
      <w:pPr>
        <w:spacing w:line="240" w:lineRule="auto"/>
        <w:rPr>
          <w:rFonts w:ascii="Times New Roman" w:hAnsi="Times New Roman"/>
          <w:sz w:val="24"/>
          <w:szCs w:val="24"/>
        </w:rPr>
      </w:pPr>
      <w:r w:rsidRPr="00E0254E">
        <w:rPr>
          <w:rFonts w:ascii="Times New Roman" w:hAnsi="Times New Roman"/>
          <w:b/>
          <w:sz w:val="24"/>
          <w:szCs w:val="24"/>
          <w:u w:val="single"/>
        </w:rPr>
        <w:t>Project Title:</w:t>
      </w:r>
      <w:r w:rsidRPr="00066CB4">
        <w:rPr>
          <w:rFonts w:ascii="Times New Roman" w:hAnsi="Times New Roman"/>
          <w:sz w:val="24"/>
          <w:szCs w:val="24"/>
        </w:rPr>
        <w:t xml:space="preserve"> </w:t>
      </w:r>
      <w:r w:rsidR="003D0876" w:rsidRPr="00066CB4">
        <w:rPr>
          <w:rFonts w:ascii="Times New Roman" w:hAnsi="Times New Roman"/>
          <w:sz w:val="24"/>
          <w:szCs w:val="24"/>
        </w:rPr>
        <w:t>Atomistic Modeling of Thermal Transport in Large Unit Cell Crystals</w:t>
      </w:r>
      <w:r w:rsidR="00D145DA" w:rsidRPr="00066CB4">
        <w:rPr>
          <w:rFonts w:ascii="Times New Roman" w:hAnsi="Times New Roman"/>
          <w:sz w:val="24"/>
          <w:szCs w:val="24"/>
        </w:rPr>
        <w:t xml:space="preserve"> for Thermoelectric Application</w:t>
      </w:r>
    </w:p>
    <w:p w:rsidR="000B778B" w:rsidRPr="00B005EC" w:rsidRDefault="003B30CC"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 xml:space="preserve">Research Team: </w:t>
      </w:r>
    </w:p>
    <w:p w:rsidR="003E2FD1" w:rsidRPr="00066CB4" w:rsidRDefault="008412F0" w:rsidP="00D37BE3">
      <w:pPr>
        <w:spacing w:line="240" w:lineRule="auto"/>
        <w:rPr>
          <w:rFonts w:ascii="Times New Roman" w:hAnsi="Times New Roman"/>
        </w:rPr>
      </w:pPr>
      <w:r w:rsidRPr="00066CB4">
        <w:rPr>
          <w:rFonts w:ascii="Times New Roman" w:hAnsi="Times New Roman"/>
          <w:noProof/>
        </w:rPr>
        <w:drawing>
          <wp:anchor distT="0" distB="0" distL="114300" distR="114300" simplePos="0" relativeHeight="251658240" behindDoc="0" locked="0" layoutInCell="1" allowOverlap="1">
            <wp:simplePos x="0" y="0"/>
            <wp:positionH relativeFrom="column">
              <wp:posOffset>4384040</wp:posOffset>
            </wp:positionH>
            <wp:positionV relativeFrom="paragraph">
              <wp:posOffset>904240</wp:posOffset>
            </wp:positionV>
            <wp:extent cx="2141855" cy="291782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41855" cy="2917825"/>
                    </a:xfrm>
                    <a:prstGeom prst="rect">
                      <a:avLst/>
                    </a:prstGeom>
                    <a:noFill/>
                    <a:ln w="9525">
                      <a:noFill/>
                      <a:miter lim="800000"/>
                      <a:headEnd/>
                      <a:tailEnd/>
                    </a:ln>
                  </pic:spPr>
                </pic:pic>
              </a:graphicData>
            </a:graphic>
          </wp:anchor>
        </w:drawing>
      </w:r>
      <w:r w:rsidR="00A55469" w:rsidRPr="00066CB4">
        <w:rPr>
          <w:rFonts w:ascii="Times New Roman" w:hAnsi="Times New Roman"/>
        </w:rPr>
        <w:t>Graduate Student: Jason Larkin, Mechanical Engineering</w:t>
      </w:r>
      <w:r w:rsidR="00A55469" w:rsidRPr="00066CB4">
        <w:rPr>
          <w:rFonts w:ascii="Times New Roman" w:hAnsi="Times New Roman"/>
        </w:rPr>
        <w:br/>
        <w:t>Faculty Advisor: Ass</w:t>
      </w:r>
      <w:ins w:id="0" w:author="Alan" w:date="2011-05-01T19:16:00Z">
        <w:r w:rsidR="00F00386">
          <w:rPr>
            <w:rFonts w:ascii="Times New Roman" w:hAnsi="Times New Roman"/>
          </w:rPr>
          <w:t>ociate</w:t>
        </w:r>
      </w:ins>
      <w:del w:id="1" w:author="Alan" w:date="2011-05-01T19:16:00Z">
        <w:r w:rsidR="00A55469" w:rsidRPr="00066CB4" w:rsidDel="00F00386">
          <w:rPr>
            <w:rFonts w:ascii="Times New Roman" w:hAnsi="Times New Roman"/>
          </w:rPr>
          <w:delText>istant</w:delText>
        </w:r>
      </w:del>
      <w:r w:rsidR="00A55469" w:rsidRPr="00066CB4">
        <w:rPr>
          <w:rFonts w:ascii="Times New Roman" w:hAnsi="Times New Roman"/>
        </w:rPr>
        <w:t xml:space="preserve"> Professor Alan McGaughey</w:t>
      </w:r>
      <w:r w:rsidR="003E2FD1" w:rsidRPr="00066CB4">
        <w:rPr>
          <w:rFonts w:ascii="Times New Roman" w:hAnsi="Times New Roman"/>
        </w:rPr>
        <w:t>, Mechanical Engineering</w:t>
      </w:r>
      <w:r w:rsidR="003E2FD1" w:rsidRPr="00066CB4">
        <w:rPr>
          <w:rFonts w:ascii="Times New Roman" w:hAnsi="Times New Roman"/>
        </w:rPr>
        <w:br/>
      </w:r>
      <w:commentRangeStart w:id="2"/>
      <w:ins w:id="3" w:author="Alan" w:date="2011-05-01T19:15:00Z">
        <w:r w:rsidR="00F00386">
          <w:rPr>
            <w:rFonts w:ascii="Times New Roman" w:hAnsi="Times New Roman"/>
          </w:rPr>
          <w:t>Affiliate</w:t>
        </w:r>
      </w:ins>
      <w:ins w:id="4" w:author="Alan" w:date="2011-05-01T19:16:00Z">
        <w:r w:rsidR="00F00386">
          <w:rPr>
            <w:rFonts w:ascii="Times New Roman" w:hAnsi="Times New Roman"/>
          </w:rPr>
          <w:t>d</w:t>
        </w:r>
      </w:ins>
      <w:ins w:id="5" w:author="Alan" w:date="2011-05-01T19:15:00Z">
        <w:r w:rsidR="00F00386">
          <w:rPr>
            <w:rFonts w:ascii="Times New Roman" w:hAnsi="Times New Roman"/>
          </w:rPr>
          <w:t xml:space="preserve"> Fa</w:t>
        </w:r>
      </w:ins>
      <w:ins w:id="6" w:author="Alan" w:date="2011-05-01T19:16:00Z">
        <w:r w:rsidR="00F00386">
          <w:rPr>
            <w:rFonts w:ascii="Times New Roman" w:hAnsi="Times New Roman"/>
          </w:rPr>
          <w:t>c</w:t>
        </w:r>
      </w:ins>
      <w:ins w:id="7" w:author="Alan" w:date="2011-05-01T19:15:00Z">
        <w:r w:rsidR="00F00386">
          <w:rPr>
            <w:rFonts w:ascii="Times New Roman" w:hAnsi="Times New Roman"/>
          </w:rPr>
          <w:t>ulty</w:t>
        </w:r>
      </w:ins>
      <w:del w:id="8" w:author="Alan" w:date="2011-05-01T19:15:00Z">
        <w:r w:rsidR="003E2FD1" w:rsidRPr="00066CB4" w:rsidDel="00F00386">
          <w:rPr>
            <w:rFonts w:ascii="Times New Roman" w:hAnsi="Times New Roman"/>
          </w:rPr>
          <w:delText>Co-PI</w:delText>
        </w:r>
      </w:del>
      <w:r w:rsidR="00A55469" w:rsidRPr="00066CB4">
        <w:rPr>
          <w:rFonts w:ascii="Times New Roman" w:hAnsi="Times New Roman"/>
        </w:rPr>
        <w:t xml:space="preserve">: </w:t>
      </w:r>
      <w:r w:rsidR="003E2FD1" w:rsidRPr="00066CB4">
        <w:rPr>
          <w:rFonts w:ascii="Times New Roman" w:hAnsi="Times New Roman"/>
        </w:rPr>
        <w:t>Professor Kenneth D. Jordan</w:t>
      </w:r>
      <w:r w:rsidR="00A55469" w:rsidRPr="00066CB4">
        <w:rPr>
          <w:rFonts w:ascii="Times New Roman" w:hAnsi="Times New Roman"/>
        </w:rPr>
        <w:t xml:space="preserve">, </w:t>
      </w:r>
      <w:r w:rsidR="003E2FD1" w:rsidRPr="00066CB4">
        <w:rPr>
          <w:rFonts w:ascii="Times New Roman" w:hAnsi="Times New Roman"/>
        </w:rPr>
        <w:t>Department of Chemistry</w:t>
      </w:r>
      <w:del w:id="9" w:author="Alan" w:date="2011-05-01T19:15:00Z">
        <w:r w:rsidR="00A55469" w:rsidRPr="00066CB4" w:rsidDel="00F00386">
          <w:rPr>
            <w:rFonts w:ascii="Times New Roman" w:hAnsi="Times New Roman"/>
          </w:rPr>
          <w:delText xml:space="preserve">, </w:delText>
        </w:r>
        <w:r w:rsidR="003E2FD1" w:rsidRPr="00066CB4" w:rsidDel="00F00386">
          <w:rPr>
            <w:rFonts w:ascii="Times New Roman" w:hAnsi="Times New Roman"/>
          </w:rPr>
          <w:delText>University of Pittsburgh</w:delText>
        </w:r>
        <w:r w:rsidR="00D37BE3" w:rsidDel="00F00386">
          <w:rPr>
            <w:rFonts w:ascii="Times New Roman" w:hAnsi="Times New Roman"/>
          </w:rPr>
          <w:delText xml:space="preserve"> </w:delText>
        </w:r>
      </w:del>
      <w:del w:id="10" w:author="Alan" w:date="2011-05-01T19:16:00Z">
        <w:r w:rsidR="00D37BE3" w:rsidDel="00F00386">
          <w:rPr>
            <w:rFonts w:ascii="Times New Roman" w:hAnsi="Times New Roman"/>
          </w:rPr>
          <w:delText xml:space="preserve">         </w:delText>
        </w:r>
      </w:del>
      <w:ins w:id="11" w:author="Alan" w:date="2011-05-01T19:16:00Z">
        <w:r w:rsidR="00F00386">
          <w:rPr>
            <w:rFonts w:ascii="Times New Roman" w:hAnsi="Times New Roman"/>
          </w:rPr>
          <w:t xml:space="preserve"> &amp;</w:t>
        </w:r>
      </w:ins>
      <w:del w:id="12" w:author="Alan" w:date="2011-05-01T19:16:00Z">
        <w:r w:rsidR="00D37BE3" w:rsidDel="00F00386">
          <w:rPr>
            <w:rFonts w:ascii="Times New Roman" w:hAnsi="Times New Roman"/>
          </w:rPr>
          <w:delText xml:space="preserve"> </w:delText>
        </w:r>
      </w:del>
      <w:r w:rsidR="00D37BE3">
        <w:rPr>
          <w:rFonts w:ascii="Times New Roman" w:hAnsi="Times New Roman"/>
        </w:rPr>
        <w:t xml:space="preserve"> </w:t>
      </w:r>
      <w:del w:id="13" w:author="Alan" w:date="2011-05-01T19:16:00Z">
        <w:r w:rsidR="00D37BE3" w:rsidDel="00F00386">
          <w:rPr>
            <w:rFonts w:ascii="Times New Roman" w:hAnsi="Times New Roman"/>
          </w:rPr>
          <w:delText xml:space="preserve">        </w:delText>
        </w:r>
      </w:del>
      <w:del w:id="14" w:author="Alan" w:date="2011-05-01T19:15:00Z">
        <w:r w:rsidR="00D37BE3" w:rsidDel="00F00386">
          <w:rPr>
            <w:rFonts w:ascii="Times New Roman" w:hAnsi="Times New Roman"/>
          </w:rPr>
          <w:delText xml:space="preserve">    </w:delText>
        </w:r>
        <w:r w:rsidR="003E2FD1" w:rsidRPr="00066CB4" w:rsidDel="00F00386">
          <w:rPr>
            <w:rFonts w:ascii="Times New Roman" w:hAnsi="Times New Roman"/>
          </w:rPr>
          <w:delText xml:space="preserve">Co-PI: </w:delText>
        </w:r>
      </w:del>
      <w:r w:rsidR="003E2FD1" w:rsidRPr="00066CB4">
        <w:rPr>
          <w:rFonts w:ascii="Times New Roman" w:hAnsi="Times New Roman"/>
        </w:rPr>
        <w:t>Visiting Professor</w:t>
      </w:r>
      <w:r w:rsidR="00A80FB0" w:rsidRPr="00066CB4">
        <w:rPr>
          <w:rFonts w:ascii="Times New Roman" w:hAnsi="Times New Roman"/>
        </w:rPr>
        <w:t xml:space="preserve"> </w:t>
      </w:r>
      <w:r w:rsidR="003E2FD1" w:rsidRPr="00066CB4">
        <w:rPr>
          <w:rFonts w:ascii="Times New Roman" w:hAnsi="Times New Roman"/>
        </w:rPr>
        <w:t>Wissam Al-Saidi, Department of Chemical and Petroleum Engineering</w:t>
      </w:r>
      <w:ins w:id="15" w:author="Alan" w:date="2011-05-01T19:16:00Z">
        <w:r w:rsidR="00F00386">
          <w:rPr>
            <w:rFonts w:ascii="Times New Roman" w:hAnsi="Times New Roman"/>
          </w:rPr>
          <w:t xml:space="preserve"> (</w:t>
        </w:r>
      </w:ins>
      <w:del w:id="16" w:author="Alan" w:date="2011-05-01T19:16:00Z">
        <w:r w:rsidR="003E2FD1" w:rsidRPr="00066CB4" w:rsidDel="00F00386">
          <w:rPr>
            <w:rFonts w:ascii="Times New Roman" w:hAnsi="Times New Roman"/>
          </w:rPr>
          <w:delText xml:space="preserve">, </w:delText>
        </w:r>
      </w:del>
      <w:r w:rsidR="003E2FD1" w:rsidRPr="00066CB4">
        <w:rPr>
          <w:rFonts w:ascii="Times New Roman" w:hAnsi="Times New Roman"/>
        </w:rPr>
        <w:t>University of Pittsburgh</w:t>
      </w:r>
      <w:ins w:id="17" w:author="Alan" w:date="2011-05-01T19:16:00Z">
        <w:r w:rsidR="00F00386">
          <w:rPr>
            <w:rFonts w:ascii="Times New Roman" w:hAnsi="Times New Roman"/>
          </w:rPr>
          <w:t>)</w:t>
        </w:r>
      </w:ins>
      <w:commentRangeEnd w:id="2"/>
      <w:ins w:id="18" w:author="Alan" w:date="2011-05-01T19:57:00Z">
        <w:r w:rsidR="003E1179">
          <w:rPr>
            <w:rStyle w:val="CommentReference"/>
          </w:rPr>
          <w:commentReference w:id="2"/>
        </w:r>
      </w:ins>
    </w:p>
    <w:p w:rsidR="007E5F79" w:rsidRPr="00B005EC" w:rsidRDefault="00A55469"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Project Description</w:t>
      </w:r>
    </w:p>
    <w:p w:rsidR="006C158E" w:rsidDel="006C158E" w:rsidRDefault="006C158E" w:rsidP="006C158E">
      <w:pPr>
        <w:autoSpaceDE w:val="0"/>
        <w:autoSpaceDN w:val="0"/>
        <w:adjustRightInd w:val="0"/>
        <w:spacing w:after="0" w:line="240" w:lineRule="auto"/>
        <w:ind w:firstLine="720"/>
        <w:rPr>
          <w:del w:id="19" w:author="Alan" w:date="2011-05-01T19:44:00Z"/>
          <w:rFonts w:ascii="Times New Roman" w:hAnsi="Times New Roman"/>
          <w:bCs/>
          <w:iCs/>
        </w:rPr>
      </w:pPr>
      <w:moveToRangeStart w:id="20" w:author="Alan" w:date="2011-05-01T19:44:00Z" w:name="move292042424"/>
      <w:moveTo w:id="21" w:author="Alan" w:date="2011-05-01T19:44:00Z">
        <w:r w:rsidRPr="00913F34">
          <w:rPr>
            <w:rFonts w:ascii="Times New Roman" w:hAnsi="Times New Roman"/>
            <w:bCs/>
            <w:i/>
            <w:iCs/>
          </w:rPr>
          <w:t xml:space="preserve">The objective of this project is to build a robust, accurate, and efficient computational framework for predicting the thermal conductivity of </w:t>
        </w:r>
      </w:moveTo>
      <w:ins w:id="22" w:author="Alan" w:date="2011-05-01T19:45:00Z">
        <w:r>
          <w:rPr>
            <w:rFonts w:ascii="Times New Roman" w:hAnsi="Times New Roman"/>
            <w:bCs/>
            <w:i/>
            <w:iCs/>
          </w:rPr>
          <w:t>large unit cell</w:t>
        </w:r>
      </w:ins>
      <w:moveTo w:id="23" w:author="Alan" w:date="2011-05-01T19:44:00Z">
        <w:del w:id="24" w:author="Alan" w:date="2011-05-01T19:45:00Z">
          <w:r w:rsidRPr="00913F34" w:rsidDel="006C158E">
            <w:rPr>
              <w:rFonts w:ascii="Times New Roman" w:hAnsi="Times New Roman"/>
              <w:bCs/>
              <w:i/>
              <w:iCs/>
            </w:rPr>
            <w:delText>LUC</w:delText>
          </w:r>
        </w:del>
        <w:r w:rsidRPr="00913F34">
          <w:rPr>
            <w:rFonts w:ascii="Times New Roman" w:hAnsi="Times New Roman"/>
            <w:bCs/>
            <w:i/>
            <w:iCs/>
          </w:rPr>
          <w:t xml:space="preserve"> crystalline solids </w:t>
        </w:r>
      </w:moveTo>
      <w:ins w:id="25" w:author="Alan" w:date="2011-05-01T19:45:00Z">
        <w:r>
          <w:rPr>
            <w:rFonts w:ascii="Times New Roman" w:hAnsi="Times New Roman"/>
            <w:bCs/>
            <w:i/>
            <w:iCs/>
          </w:rPr>
          <w:t>for</w:t>
        </w:r>
      </w:ins>
      <w:moveTo w:id="26" w:author="Alan" w:date="2011-05-01T19:44:00Z">
        <w:del w:id="27" w:author="Alan" w:date="2011-05-01T19:45:00Z">
          <w:r w:rsidRPr="00913F34" w:rsidDel="006C158E">
            <w:rPr>
              <w:rFonts w:ascii="Times New Roman" w:hAnsi="Times New Roman"/>
              <w:bCs/>
              <w:i/>
              <w:iCs/>
            </w:rPr>
            <w:delText>to</w:delText>
          </w:r>
        </w:del>
        <w:r w:rsidRPr="00913F34">
          <w:rPr>
            <w:rFonts w:ascii="Times New Roman" w:hAnsi="Times New Roman"/>
            <w:bCs/>
            <w:i/>
            <w:iCs/>
          </w:rPr>
          <w:t xml:space="preserve"> improv</w:t>
        </w:r>
      </w:moveTo>
      <w:ins w:id="28" w:author="Alan" w:date="2011-05-01T19:46:00Z">
        <w:r w:rsidR="00142BD4">
          <w:rPr>
            <w:rFonts w:ascii="Times New Roman" w:hAnsi="Times New Roman"/>
            <w:bCs/>
            <w:i/>
            <w:iCs/>
          </w:rPr>
          <w:t>ing</w:t>
        </w:r>
      </w:ins>
      <w:moveTo w:id="29" w:author="Alan" w:date="2011-05-01T19:44:00Z">
        <w:del w:id="30" w:author="Alan" w:date="2011-05-01T19:46:00Z">
          <w:r w:rsidRPr="00913F34" w:rsidDel="00142BD4">
            <w:rPr>
              <w:rFonts w:ascii="Times New Roman" w:hAnsi="Times New Roman"/>
              <w:bCs/>
              <w:i/>
              <w:iCs/>
            </w:rPr>
            <w:delText>e</w:delText>
          </w:r>
        </w:del>
        <w:r w:rsidRPr="00913F34">
          <w:rPr>
            <w:rFonts w:ascii="Times New Roman" w:hAnsi="Times New Roman"/>
            <w:bCs/>
            <w:i/>
            <w:iCs/>
          </w:rPr>
          <w:t xml:space="preserve"> the</w:t>
        </w:r>
      </w:moveTo>
      <w:ins w:id="31" w:author="Alan" w:date="2011-05-01T19:45:00Z">
        <w:r>
          <w:rPr>
            <w:rFonts w:ascii="Times New Roman" w:hAnsi="Times New Roman"/>
            <w:bCs/>
            <w:i/>
            <w:iCs/>
          </w:rPr>
          <w:t xml:space="preserve"> efficiency of</w:t>
        </w:r>
      </w:ins>
      <w:moveTo w:id="32" w:author="Alan" w:date="2011-05-01T19:44:00Z">
        <w:r w:rsidRPr="00913F34">
          <w:rPr>
            <w:rFonts w:ascii="Times New Roman" w:hAnsi="Times New Roman"/>
            <w:bCs/>
            <w:i/>
            <w:iCs/>
          </w:rPr>
          <w:t xml:space="preserve"> thermoelectric </w:t>
        </w:r>
      </w:moveTo>
      <w:ins w:id="33" w:author="Alan" w:date="2011-05-01T19:45:00Z">
        <w:r>
          <w:rPr>
            <w:rFonts w:ascii="Times New Roman" w:hAnsi="Times New Roman"/>
            <w:bCs/>
            <w:i/>
            <w:iCs/>
          </w:rPr>
          <w:t>energy generation</w:t>
        </w:r>
      </w:ins>
      <w:moveTo w:id="34" w:author="Alan" w:date="2011-05-01T19:44:00Z">
        <w:del w:id="35" w:author="Alan" w:date="2011-05-01T19:45:00Z">
          <w:r w:rsidRPr="00913F34" w:rsidDel="006C158E">
            <w:rPr>
              <w:rFonts w:ascii="Times New Roman" w:hAnsi="Times New Roman"/>
              <w:bCs/>
              <w:i/>
              <w:iCs/>
            </w:rPr>
            <w:delText>figure of merit ZT</w:delText>
          </w:r>
        </w:del>
        <w:r w:rsidRPr="00913F34">
          <w:rPr>
            <w:rFonts w:ascii="Times New Roman" w:hAnsi="Times New Roman"/>
            <w:bCs/>
            <w:i/>
            <w:iCs/>
          </w:rPr>
          <w:t>.</w:t>
        </w:r>
      </w:moveTo>
    </w:p>
    <w:moveToRangeEnd w:id="20"/>
    <w:p w:rsidR="00EF6DD4" w:rsidRDefault="00EF6DD4" w:rsidP="006C158E">
      <w:pPr>
        <w:autoSpaceDE w:val="0"/>
        <w:autoSpaceDN w:val="0"/>
        <w:adjustRightInd w:val="0"/>
        <w:spacing w:after="0" w:line="240" w:lineRule="auto"/>
        <w:ind w:firstLine="720"/>
        <w:rPr>
          <w:ins w:id="36" w:author="Alan" w:date="2011-05-01T19:24:00Z"/>
          <w:rFonts w:ascii="Times New Roman" w:hAnsi="Times New Roman"/>
          <w:color w:val="292526"/>
        </w:rPr>
      </w:pPr>
    </w:p>
    <w:p w:rsidR="00EF6DD4" w:rsidRPr="00351CA3" w:rsidDel="00EF6DD4" w:rsidRDefault="00AA24D6" w:rsidP="00EF6DD4">
      <w:pPr>
        <w:autoSpaceDE w:val="0"/>
        <w:autoSpaceDN w:val="0"/>
        <w:adjustRightInd w:val="0"/>
        <w:spacing w:after="0" w:line="240" w:lineRule="auto"/>
        <w:ind w:firstLine="720"/>
        <w:rPr>
          <w:del w:id="37" w:author="Alan" w:date="2011-05-01T19:26:00Z"/>
          <w:rFonts w:ascii="Times New Roman" w:hAnsi="Times New Roman"/>
          <w:color w:val="292526"/>
        </w:rPr>
      </w:pPr>
      <w:r w:rsidRPr="00AA24D6">
        <w:rPr>
          <w:noProof/>
        </w:rPr>
        <w:pict>
          <v:shapetype id="_x0000_t202" coordsize="21600,21600" o:spt="202" path="m,l,21600r21600,l21600,xe">
            <v:stroke joinstyle="miter"/>
            <v:path gradientshapeok="t" o:connecttype="rect"/>
          </v:shapetype>
          <v:shape id="_x0000_s1026" type="#_x0000_t202" style="position:absolute;left:0;text-align:left;margin-left:352.1pt;margin-top:196pt;width:187.9pt;height:13.85pt;z-index:251660288" stroked="f">
            <v:textbox inset="0,0,0,0">
              <w:txbxContent>
                <w:p w:rsidR="00970A92" w:rsidRPr="00970A92" w:rsidRDefault="00970A92" w:rsidP="00970A92">
                  <w:pPr>
                    <w:pStyle w:val="Caption"/>
                    <w:rPr>
                      <w:rFonts w:ascii="Times New Roman" w:hAnsi="Times New Roman"/>
                      <w:noProof/>
                      <w:color w:val="292526"/>
                      <w:sz w:val="22"/>
                      <w:szCs w:val="22"/>
                    </w:rPr>
                  </w:pPr>
                  <w:r w:rsidRPr="008253C3">
                    <w:rPr>
                      <w:color w:val="000000" w:themeColor="text1"/>
                      <w:sz w:val="22"/>
                      <w:szCs w:val="22"/>
                    </w:rPr>
                    <w:t xml:space="preserve">Figure </w:t>
                  </w:r>
                  <w:r w:rsidR="00AA24D6" w:rsidRPr="008253C3">
                    <w:rPr>
                      <w:color w:val="000000" w:themeColor="text1"/>
                      <w:sz w:val="22"/>
                      <w:szCs w:val="22"/>
                    </w:rPr>
                    <w:fldChar w:fldCharType="begin"/>
                  </w:r>
                  <w:r w:rsidRPr="008253C3">
                    <w:rPr>
                      <w:color w:val="000000" w:themeColor="text1"/>
                      <w:sz w:val="22"/>
                      <w:szCs w:val="22"/>
                    </w:rPr>
                    <w:instrText xml:space="preserve"> SEQ Figure \* ARABIC </w:instrText>
                  </w:r>
                  <w:r w:rsidR="00AA24D6" w:rsidRPr="008253C3">
                    <w:rPr>
                      <w:color w:val="000000" w:themeColor="text1"/>
                      <w:sz w:val="22"/>
                      <w:szCs w:val="22"/>
                    </w:rPr>
                    <w:fldChar w:fldCharType="separate"/>
                  </w:r>
                  <w:r w:rsidRPr="008253C3">
                    <w:rPr>
                      <w:noProof/>
                      <w:color w:val="000000" w:themeColor="text1"/>
                      <w:sz w:val="22"/>
                      <w:szCs w:val="22"/>
                    </w:rPr>
                    <w:t>1</w:t>
                  </w:r>
                  <w:r w:rsidR="00AA24D6" w:rsidRPr="008253C3">
                    <w:rPr>
                      <w:color w:val="000000" w:themeColor="text1"/>
                      <w:sz w:val="22"/>
                      <w:szCs w:val="22"/>
                    </w:rPr>
                    <w:fldChar w:fldCharType="end"/>
                  </w:r>
                  <w:r w:rsidRPr="008253C3">
                    <w:rPr>
                      <w:color w:val="000000" w:themeColor="text1"/>
                      <w:sz w:val="22"/>
                      <w:szCs w:val="22"/>
                    </w:rPr>
                    <w:t>: LUC crystals can maximize</w:t>
                  </w:r>
                  <w:r w:rsidR="003578F1">
                    <w:rPr>
                      <w:color w:val="000000" w:themeColor="text1"/>
                      <w:sz w:val="22"/>
                      <w:szCs w:val="22"/>
                    </w:rPr>
                    <w:t xml:space="preserve"> ZT</w:t>
                  </w:r>
                  <w:r w:rsidRPr="008253C3">
                    <w:rPr>
                      <w:color w:val="000000" w:themeColor="text1"/>
                      <w:sz w:val="22"/>
                      <w:szCs w:val="22"/>
                    </w:rPr>
                    <w:t>.</w:t>
                  </w:r>
                  <w:r w:rsidRPr="00970A92">
                    <w:rPr>
                      <w:sz w:val="22"/>
                      <w:szCs w:val="22"/>
                    </w:rPr>
                    <w:t xml:space="preserve"> </w:t>
                  </w:r>
                  <w:proofErr w:type="gramStart"/>
                  <w:r w:rsidRPr="00970A92">
                    <w:rPr>
                      <w:sz w:val="22"/>
                      <w:szCs w:val="22"/>
                    </w:rPr>
                    <w:t>ZT.</w:t>
                  </w:r>
                  <w:proofErr w:type="gramEnd"/>
                </w:p>
              </w:txbxContent>
            </v:textbox>
            <w10:wrap type="square"/>
          </v:shape>
        </w:pict>
      </w:r>
      <w:r w:rsidR="00F50242" w:rsidRPr="00F50242">
        <w:rPr>
          <w:rFonts w:ascii="Times New Roman" w:hAnsi="Times New Roman"/>
          <w:color w:val="292526"/>
        </w:rPr>
        <w:t xml:space="preserve">Thermoelectric energy </w:t>
      </w:r>
      <w:r w:rsidR="00475E35">
        <w:rPr>
          <w:rFonts w:ascii="Times New Roman" w:hAnsi="Times New Roman"/>
          <w:color w:val="292526"/>
        </w:rPr>
        <w:t>generation</w:t>
      </w:r>
      <w:r w:rsidR="004244ED">
        <w:rPr>
          <w:rFonts w:ascii="Times New Roman" w:hAnsi="Times New Roman"/>
          <w:color w:val="292526"/>
        </w:rPr>
        <w:t xml:space="preserve"> - </w:t>
      </w:r>
      <w:r w:rsidR="00F50242" w:rsidRPr="00F50242">
        <w:rPr>
          <w:rFonts w:ascii="Times New Roman" w:hAnsi="Times New Roman"/>
          <w:color w:val="292526"/>
        </w:rPr>
        <w:t>the</w:t>
      </w:r>
      <w:r w:rsidR="003F08EC">
        <w:rPr>
          <w:rFonts w:ascii="Times New Roman" w:hAnsi="Times New Roman"/>
          <w:color w:val="292526"/>
        </w:rPr>
        <w:t xml:space="preserve"> </w:t>
      </w:r>
      <w:r w:rsidR="00F50242" w:rsidRPr="00F50242">
        <w:rPr>
          <w:rFonts w:ascii="Times New Roman" w:hAnsi="Times New Roman"/>
          <w:color w:val="292526"/>
        </w:rPr>
        <w:t>transformation</w:t>
      </w:r>
      <w:r w:rsidR="003F08EC">
        <w:rPr>
          <w:rFonts w:ascii="Times New Roman" w:hAnsi="Times New Roman"/>
          <w:color w:val="292526"/>
        </w:rPr>
        <w:t xml:space="preserve"> of </w:t>
      </w:r>
      <w:r w:rsidR="00F50242" w:rsidRPr="00F50242">
        <w:rPr>
          <w:rFonts w:ascii="Times New Roman" w:hAnsi="Times New Roman"/>
          <w:color w:val="292526"/>
        </w:rPr>
        <w:t>waste</w:t>
      </w:r>
      <w:ins w:id="38" w:author="Alan" w:date="2011-05-01T19:17:00Z">
        <w:r w:rsidR="00F00386">
          <w:rPr>
            <w:rFonts w:ascii="Times New Roman" w:hAnsi="Times New Roman"/>
            <w:color w:val="292526"/>
          </w:rPr>
          <w:t xml:space="preserve"> </w:t>
        </w:r>
      </w:ins>
      <w:r w:rsidR="00F50242" w:rsidRPr="00F50242">
        <w:rPr>
          <w:rFonts w:ascii="Times New Roman" w:hAnsi="Times New Roman"/>
          <w:color w:val="292526"/>
        </w:rPr>
        <w:t>heat</w:t>
      </w:r>
      <w:r w:rsidR="00C91CB5">
        <w:rPr>
          <w:rFonts w:ascii="Times New Roman" w:hAnsi="Times New Roman"/>
          <w:color w:val="292526"/>
        </w:rPr>
        <w:t xml:space="preserve"> </w:t>
      </w:r>
      <w:r w:rsidR="00F50242" w:rsidRPr="00F50242">
        <w:rPr>
          <w:rFonts w:ascii="Times New Roman" w:hAnsi="Times New Roman"/>
          <w:color w:val="292526"/>
        </w:rPr>
        <w:t>into useful electricity</w:t>
      </w:r>
      <w:r w:rsidR="003F08EC">
        <w:rPr>
          <w:rFonts w:ascii="Times New Roman" w:hAnsi="Times New Roman"/>
          <w:color w:val="292526"/>
        </w:rPr>
        <w:t xml:space="preserve"> - </w:t>
      </w:r>
      <w:r w:rsidR="00F50242" w:rsidRPr="00F50242">
        <w:rPr>
          <w:rFonts w:ascii="Times New Roman" w:hAnsi="Times New Roman"/>
          <w:color w:val="292526"/>
        </w:rPr>
        <w:t xml:space="preserve">is </w:t>
      </w:r>
      <w:r w:rsidR="00211B6A">
        <w:rPr>
          <w:rFonts w:ascii="Times New Roman" w:hAnsi="Times New Roman"/>
          <w:color w:val="292526"/>
        </w:rPr>
        <w:t xml:space="preserve">a promising </w:t>
      </w:r>
      <w:r w:rsidR="00ED3E31">
        <w:rPr>
          <w:rFonts w:ascii="Times New Roman" w:hAnsi="Times New Roman"/>
          <w:color w:val="292526"/>
        </w:rPr>
        <w:t>sourc</w:t>
      </w:r>
      <w:r w:rsidR="00FE22C5">
        <w:rPr>
          <w:rFonts w:ascii="Times New Roman" w:hAnsi="Times New Roman"/>
          <w:color w:val="292526"/>
        </w:rPr>
        <w:t>e</w:t>
      </w:r>
      <w:r w:rsidR="00ED3E31">
        <w:rPr>
          <w:rFonts w:ascii="Times New Roman" w:hAnsi="Times New Roman"/>
          <w:color w:val="292526"/>
        </w:rPr>
        <w:t xml:space="preserve"> of</w:t>
      </w:r>
      <w:r w:rsidR="00F50242" w:rsidRPr="00F50242">
        <w:rPr>
          <w:rFonts w:ascii="Times New Roman" w:hAnsi="Times New Roman"/>
          <w:color w:val="292526"/>
        </w:rPr>
        <w:t xml:space="preserve"> </w:t>
      </w:r>
      <w:r w:rsidR="00F8433B">
        <w:rPr>
          <w:rFonts w:ascii="Times New Roman" w:hAnsi="Times New Roman"/>
          <w:color w:val="292526"/>
        </w:rPr>
        <w:t>sustainable energy</w:t>
      </w:r>
      <w:r w:rsidR="00211B6A">
        <w:rPr>
          <w:rFonts w:ascii="Times New Roman" w:hAnsi="Times New Roman"/>
          <w:color w:val="292526"/>
        </w:rPr>
        <w:t xml:space="preserve"> [</w:t>
      </w:r>
      <w:r w:rsidR="00AE0668">
        <w:rPr>
          <w:rFonts w:ascii="Times New Roman" w:hAnsi="Times New Roman"/>
          <w:color w:val="292526"/>
        </w:rPr>
        <w:t>cite</w:t>
      </w:r>
      <w:r w:rsidR="00211B6A">
        <w:rPr>
          <w:rFonts w:ascii="Times New Roman" w:hAnsi="Times New Roman"/>
          <w:color w:val="292526"/>
        </w:rPr>
        <w:t>]</w:t>
      </w:r>
      <w:r w:rsidR="00F50242" w:rsidRPr="00F50242">
        <w:rPr>
          <w:rFonts w:ascii="Times New Roman" w:hAnsi="Times New Roman"/>
          <w:color w:val="292526"/>
        </w:rPr>
        <w:t>.</w:t>
      </w:r>
      <w:r w:rsidR="00877EC6">
        <w:rPr>
          <w:rFonts w:ascii="Times New Roman" w:hAnsi="Times New Roman"/>
          <w:color w:val="292526"/>
        </w:rPr>
        <w:t xml:space="preserve"> </w:t>
      </w:r>
      <w:r w:rsidR="00353473">
        <w:rPr>
          <w:rFonts w:ascii="Times New Roman" w:hAnsi="Times New Roman"/>
          <w:color w:val="292526"/>
        </w:rPr>
        <w:t>T</w:t>
      </w:r>
      <w:r w:rsidR="00877EC6">
        <w:rPr>
          <w:rFonts w:ascii="Times New Roman" w:hAnsi="Times New Roman"/>
          <w:color w:val="292526"/>
        </w:rPr>
        <w:t>hermoelectric materials dire</w:t>
      </w:r>
      <w:r w:rsidR="001D33D9">
        <w:rPr>
          <w:rFonts w:ascii="Times New Roman" w:hAnsi="Times New Roman"/>
          <w:color w:val="292526"/>
        </w:rPr>
        <w:t>ctly convert</w:t>
      </w:r>
      <w:ins w:id="39" w:author="Alan" w:date="2011-05-01T19:38:00Z">
        <w:r w:rsidR="006C158E">
          <w:rPr>
            <w:rFonts w:ascii="Times New Roman" w:hAnsi="Times New Roman"/>
            <w:color w:val="292526"/>
          </w:rPr>
          <w:t xml:space="preserve"> a</w:t>
        </w:r>
      </w:ins>
      <w:r w:rsidR="00237DFA">
        <w:rPr>
          <w:rFonts w:ascii="Times New Roman" w:hAnsi="Times New Roman"/>
          <w:color w:val="292526"/>
        </w:rPr>
        <w:t xml:space="preserve"> temperature difference</w:t>
      </w:r>
      <w:del w:id="40" w:author="Alan" w:date="2011-05-01T19:38:00Z">
        <w:r w:rsidR="00237DFA" w:rsidDel="006C158E">
          <w:rPr>
            <w:rFonts w:ascii="Times New Roman" w:hAnsi="Times New Roman"/>
            <w:color w:val="292526"/>
          </w:rPr>
          <w:delText>s</w:delText>
        </w:r>
      </w:del>
      <w:r w:rsidR="00237DFA">
        <w:rPr>
          <w:rFonts w:ascii="Times New Roman" w:hAnsi="Times New Roman"/>
          <w:color w:val="292526"/>
        </w:rPr>
        <w:t xml:space="preserve"> into</w:t>
      </w:r>
      <w:ins w:id="41" w:author="Alan" w:date="2011-05-01T19:38:00Z">
        <w:r w:rsidR="006C158E">
          <w:rPr>
            <w:rFonts w:ascii="Times New Roman" w:hAnsi="Times New Roman"/>
            <w:color w:val="292526"/>
          </w:rPr>
          <w:t xml:space="preserve"> an</w:t>
        </w:r>
      </w:ins>
      <w:r w:rsidR="00237DFA">
        <w:rPr>
          <w:rFonts w:ascii="Times New Roman" w:hAnsi="Times New Roman"/>
          <w:color w:val="292526"/>
        </w:rPr>
        <w:t xml:space="preserve"> electric voltage</w:t>
      </w:r>
      <w:r w:rsidR="00967E4B">
        <w:rPr>
          <w:rFonts w:ascii="Times New Roman" w:hAnsi="Times New Roman"/>
          <w:color w:val="292526"/>
        </w:rPr>
        <w:t xml:space="preserve"> </w:t>
      </w:r>
      <w:ins w:id="42" w:author="Alan" w:date="2011-05-01T19:17:00Z">
        <w:r w:rsidR="00F00386">
          <w:rPr>
            <w:rFonts w:ascii="Times New Roman" w:hAnsi="Times New Roman"/>
            <w:color w:val="292526"/>
          </w:rPr>
          <w:t>as a result of their</w:t>
        </w:r>
      </w:ins>
      <w:del w:id="43" w:author="Alan" w:date="2011-05-01T19:17:00Z">
        <w:r w:rsidR="00967E4B" w:rsidDel="00F00386">
          <w:rPr>
            <w:rFonts w:ascii="Times New Roman" w:hAnsi="Times New Roman"/>
            <w:color w:val="292526"/>
          </w:rPr>
          <w:delText>because</w:delText>
        </w:r>
      </w:del>
      <w:del w:id="44" w:author="Alan" w:date="2011-05-01T19:18:00Z">
        <w:r w:rsidR="00967E4B" w:rsidDel="00F00386">
          <w:rPr>
            <w:rFonts w:ascii="Times New Roman" w:hAnsi="Times New Roman"/>
            <w:color w:val="292526"/>
          </w:rPr>
          <w:delText xml:space="preserve"> of</w:delText>
        </w:r>
      </w:del>
      <w:r w:rsidR="005B23BA">
        <w:rPr>
          <w:rFonts w:ascii="Times New Roman" w:hAnsi="Times New Roman"/>
          <w:color w:val="292526"/>
        </w:rPr>
        <w:t xml:space="preserve"> intrinsic</w:t>
      </w:r>
      <w:r w:rsidR="00C123EE">
        <w:rPr>
          <w:rFonts w:ascii="Times New Roman" w:hAnsi="Times New Roman"/>
          <w:color w:val="292526"/>
        </w:rPr>
        <w:t xml:space="preserve"> (atomic-level)</w:t>
      </w:r>
      <w:ins w:id="45" w:author="Alan" w:date="2011-05-01T19:19:00Z">
        <w:r w:rsidR="00F00386">
          <w:rPr>
            <w:rFonts w:ascii="Times New Roman" w:hAnsi="Times New Roman"/>
            <w:color w:val="292526"/>
          </w:rPr>
          <w:t xml:space="preserve"> electronic and thermal</w:t>
        </w:r>
      </w:ins>
      <w:r w:rsidR="005B23BA">
        <w:rPr>
          <w:rFonts w:ascii="Times New Roman" w:hAnsi="Times New Roman"/>
          <w:color w:val="292526"/>
        </w:rPr>
        <w:t xml:space="preserve"> </w:t>
      </w:r>
      <w:del w:id="46" w:author="Alan" w:date="2011-05-01T19:18:00Z">
        <w:r w:rsidR="005B23BA" w:rsidDel="00F00386">
          <w:rPr>
            <w:rFonts w:ascii="Times New Roman" w:hAnsi="Times New Roman"/>
            <w:color w:val="292526"/>
          </w:rPr>
          <w:delText xml:space="preserve">material </w:delText>
        </w:r>
      </w:del>
      <w:r w:rsidR="005B23BA">
        <w:rPr>
          <w:rFonts w:ascii="Times New Roman" w:hAnsi="Times New Roman"/>
          <w:color w:val="292526"/>
        </w:rPr>
        <w:t>properties.</w:t>
      </w:r>
      <w:r w:rsidR="00DE59C7">
        <w:rPr>
          <w:rFonts w:ascii="Times New Roman" w:hAnsi="Times New Roman"/>
          <w:color w:val="292526"/>
        </w:rPr>
        <w:t xml:space="preserve"> </w:t>
      </w:r>
      <w:r w:rsidR="001B6780">
        <w:rPr>
          <w:rFonts w:ascii="Times New Roman" w:hAnsi="Times New Roman"/>
          <w:color w:val="292526"/>
        </w:rPr>
        <w:t>The</w:t>
      </w:r>
      <w:ins w:id="47" w:author="Alan" w:date="2011-05-01T19:18:00Z">
        <w:r w:rsidR="00F00386">
          <w:rPr>
            <w:rFonts w:ascii="Times New Roman" w:hAnsi="Times New Roman"/>
            <w:color w:val="292526"/>
          </w:rPr>
          <w:t xml:space="preserve"> </w:t>
        </w:r>
      </w:ins>
      <w:ins w:id="48" w:author="Alan" w:date="2011-05-01T19:19:00Z">
        <w:r w:rsidR="00F00386">
          <w:rPr>
            <w:rFonts w:ascii="Times New Roman" w:hAnsi="Times New Roman"/>
            <w:color w:val="292526"/>
          </w:rPr>
          <w:t xml:space="preserve">performance of a thermoelectric device can be quantified through </w:t>
        </w:r>
        <w:proofErr w:type="gramStart"/>
        <w:r w:rsidR="00F00386">
          <w:rPr>
            <w:rFonts w:ascii="Times New Roman" w:hAnsi="Times New Roman"/>
            <w:color w:val="292526"/>
          </w:rPr>
          <w:t>the</w:t>
        </w:r>
      </w:ins>
      <w:ins w:id="49" w:author="Alan" w:date="2011-05-01T19:18:00Z">
        <w:r w:rsidR="00F00386">
          <w:rPr>
            <w:rFonts w:ascii="Times New Roman" w:hAnsi="Times New Roman"/>
            <w:color w:val="292526"/>
          </w:rPr>
          <w:t xml:space="preserve"> </w:t>
        </w:r>
      </w:ins>
      <w:r w:rsidR="001B6780">
        <w:rPr>
          <w:rFonts w:ascii="Times New Roman" w:hAnsi="Times New Roman"/>
          <w:color w:val="292526"/>
        </w:rPr>
        <w:t xml:space="preserve"> </w:t>
      </w:r>
      <w:proofErr w:type="gramEnd"/>
      <w:del w:id="50" w:author="Alan" w:date="2011-05-01T19:20:00Z">
        <w:r w:rsidR="001B6780" w:rsidDel="00F00386">
          <w:rPr>
            <w:rFonts w:ascii="Times New Roman" w:hAnsi="Times New Roman"/>
            <w:color w:val="292526"/>
          </w:rPr>
          <w:delText>challenge is to optimize the</w:delText>
        </w:r>
        <w:r w:rsidR="005A7538" w:rsidDel="00F00386">
          <w:rPr>
            <w:rFonts w:ascii="Times New Roman" w:hAnsi="Times New Roman"/>
            <w:color w:val="292526"/>
          </w:rPr>
          <w:delText>se</w:delText>
        </w:r>
        <w:r w:rsidR="001B6780" w:rsidDel="00F00386">
          <w:rPr>
            <w:rFonts w:ascii="Times New Roman" w:hAnsi="Times New Roman"/>
            <w:color w:val="292526"/>
          </w:rPr>
          <w:delText xml:space="preserve"> atomic-level </w:delText>
        </w:r>
        <w:r w:rsidR="0007646C" w:rsidDel="00F00386">
          <w:rPr>
            <w:rFonts w:ascii="Times New Roman" w:hAnsi="Times New Roman"/>
            <w:color w:val="292526"/>
          </w:rPr>
          <w:delText>thermoelectric</w:delText>
        </w:r>
        <w:r w:rsidR="001B6780" w:rsidDel="00F00386">
          <w:rPr>
            <w:rFonts w:ascii="Times New Roman" w:hAnsi="Times New Roman"/>
            <w:color w:val="292526"/>
          </w:rPr>
          <w:delText xml:space="preserve"> properties</w:delText>
        </w:r>
        <w:r w:rsidR="00CA42F4" w:rsidDel="00F00386">
          <w:rPr>
            <w:rFonts w:ascii="Times New Roman" w:hAnsi="Times New Roman"/>
            <w:color w:val="292526"/>
          </w:rPr>
          <w:delText>, which</w:delText>
        </w:r>
        <w:r w:rsidR="00D51F4C" w:rsidDel="00F00386">
          <w:rPr>
            <w:rFonts w:ascii="Times New Roman" w:hAnsi="Times New Roman"/>
            <w:color w:val="292526"/>
          </w:rPr>
          <w:delText xml:space="preserve"> can be combined into an expression called </w:delText>
        </w:r>
      </w:del>
      <w:proofErr w:type="spellStart"/>
      <w:r w:rsidR="00D51F4C">
        <w:rPr>
          <w:rFonts w:ascii="Times New Roman" w:hAnsi="Times New Roman"/>
          <w:color w:val="292526"/>
        </w:rPr>
        <w:t>the</w:t>
      </w:r>
      <w:proofErr w:type="spellEnd"/>
      <w:r w:rsidR="006164F6">
        <w:rPr>
          <w:rFonts w:ascii="Times New Roman" w:hAnsi="Times New Roman"/>
          <w:color w:val="292526"/>
        </w:rPr>
        <w:t xml:space="preserve"> </w:t>
      </w:r>
      <w:r w:rsidR="00F50242" w:rsidRPr="00584034">
        <w:rPr>
          <w:rFonts w:ascii="Times New Roman" w:hAnsi="Times New Roman"/>
          <w:i/>
          <w:color w:val="292526"/>
        </w:rPr>
        <w:t xml:space="preserve">thermoelectric </w:t>
      </w:r>
      <w:r w:rsidR="00584034" w:rsidRPr="00584034">
        <w:rPr>
          <w:rFonts w:ascii="Times New Roman" w:hAnsi="Times New Roman"/>
          <w:i/>
          <w:color w:val="292526"/>
        </w:rPr>
        <w:t>figure of merit</w:t>
      </w:r>
      <w:r w:rsidR="00D51F4C">
        <w:rPr>
          <w:rFonts w:ascii="Times New Roman" w:hAnsi="Times New Roman"/>
          <w:color w:val="292526"/>
        </w:rPr>
        <w:t>,</w:t>
      </w:r>
      <w:del w:id="51" w:author="Alan" w:date="2011-05-01T19:20:00Z">
        <w:r w:rsidR="00D51F4C" w:rsidDel="00F00386">
          <w:rPr>
            <w:rFonts w:ascii="Times New Roman" w:hAnsi="Times New Roman"/>
            <w:color w:val="292526"/>
          </w:rPr>
          <w:delText xml:space="preserve"> defined as</w:delText>
        </w:r>
        <w:r w:rsidR="006567A2" w:rsidDel="00F00386">
          <w:rPr>
            <w:rFonts w:ascii="Times New Roman" w:hAnsi="Times New Roman"/>
            <w:color w:val="292526"/>
          </w:rPr>
          <w:delText>:</w:delText>
        </w:r>
      </w:del>
      <w:r w:rsidR="00AB7DB1">
        <w:rPr>
          <w:rFonts w:ascii="Times New Roman" w:hAnsi="Times New Roman"/>
          <w:bCs/>
          <w:iCs/>
        </w:rPr>
        <w:t xml:space="preserve"> </w:t>
      </w:r>
      <w:r w:rsidR="007E5F79" w:rsidRPr="00F00386">
        <w:rPr>
          <w:rFonts w:ascii="Times New Roman" w:hAnsi="Times New Roman"/>
          <w:b/>
          <w:bCs/>
          <w:i/>
          <w:iCs/>
          <w:rPrChange w:id="52" w:author="Alan" w:date="2011-05-01T19:20:00Z">
            <w:rPr>
              <w:rFonts w:ascii="Times New Roman" w:hAnsi="Times New Roman"/>
              <w:b/>
              <w:bCs/>
              <w:iCs/>
            </w:rPr>
          </w:rPrChange>
        </w:rPr>
        <w:t>Z</w:t>
      </w:r>
      <w:r w:rsidR="001A2321" w:rsidRPr="00F00386">
        <w:rPr>
          <w:rFonts w:ascii="Times New Roman" w:hAnsi="Times New Roman"/>
          <w:b/>
          <w:bCs/>
          <w:i/>
          <w:iCs/>
          <w:rPrChange w:id="53" w:author="Alan" w:date="2011-05-01T19:20:00Z">
            <w:rPr>
              <w:rFonts w:ascii="Times New Roman" w:hAnsi="Times New Roman"/>
              <w:b/>
              <w:bCs/>
              <w:iCs/>
            </w:rPr>
          </w:rPrChange>
        </w:rPr>
        <w:t>T</w:t>
      </w:r>
      <w:r w:rsidR="007E5F79" w:rsidRPr="00475E35">
        <w:rPr>
          <w:rFonts w:ascii="Times New Roman" w:hAnsi="Times New Roman"/>
          <w:b/>
          <w:bCs/>
          <w:iCs/>
        </w:rPr>
        <w:t xml:space="preserve"> = </w:t>
      </w:r>
      <m:oMath>
        <m:f>
          <m:fPr>
            <m:ctrlPr>
              <w:rPr>
                <w:rFonts w:ascii="Cambria Math" w:hAnsi="Times New Roman"/>
                <w:b/>
                <w:bCs/>
                <w:iCs/>
              </w:rPr>
            </m:ctrlPr>
          </m:fPr>
          <m:num>
            <m:sSup>
              <m:sSupPr>
                <m:ctrlPr>
                  <w:rPr>
                    <w:rFonts w:ascii="Cambria Math" w:hAnsi="Times New Roman"/>
                    <w:b/>
                    <w:bCs/>
                    <w:iCs/>
                  </w:rPr>
                </m:ctrlPr>
              </m:sSupPr>
              <m:e>
                <m:r>
                  <m:rPr>
                    <m:sty m:val="bi"/>
                  </m:rPr>
                  <w:rPr>
                    <w:rFonts w:ascii="Cambria Math" w:hAnsi="Times New Roman"/>
                  </w:rPr>
                  <m:t>S</m:t>
                </m:r>
              </m:e>
              <m:sup>
                <m:r>
                  <m:rPr>
                    <m:sty m:val="b"/>
                  </m:rPr>
                  <w:rPr>
                    <w:rFonts w:ascii="Cambria Math" w:hAnsi="Times New Roman"/>
                  </w:rPr>
                  <m:t>2</m:t>
                </m:r>
              </m:sup>
            </m:sSup>
            <m:r>
              <m:rPr>
                <m:sty m:val="bi"/>
              </m:rPr>
              <w:rPr>
                <w:rFonts w:ascii="Cambria Math" w:hAnsi="Cambria Math"/>
              </w:rPr>
              <m:t>σ</m:t>
            </m:r>
          </m:num>
          <m:den>
            <m:r>
              <m:rPr>
                <m:sty m:val="bi"/>
              </m:rPr>
              <w:rPr>
                <w:rFonts w:ascii="Cambria Math" w:hAnsi="Times New Roman"/>
              </w:rPr>
              <m:t>κ</m:t>
            </m:r>
          </m:den>
        </m:f>
        <m:r>
          <m:rPr>
            <m:sty m:val="bi"/>
          </m:rPr>
          <w:rPr>
            <w:rFonts w:ascii="Cambria Math" w:hAnsi="Times New Roman"/>
          </w:rPr>
          <m:t>T</m:t>
        </m:r>
      </m:oMath>
      <w:r w:rsidR="00AB7DB1">
        <w:rPr>
          <w:rFonts w:ascii="Times New Roman" w:hAnsi="Times New Roman"/>
          <w:bCs/>
          <w:iCs/>
        </w:rPr>
        <w:t xml:space="preserve">, </w:t>
      </w:r>
      <w:r w:rsidR="000377FF" w:rsidRPr="00F50242">
        <w:rPr>
          <w:rFonts w:ascii="Times New Roman" w:hAnsi="Times New Roman"/>
          <w:bCs/>
          <w:iCs/>
        </w:rPr>
        <w:t xml:space="preserve">where </w:t>
      </w:r>
      <w:r w:rsidR="000377FF" w:rsidRPr="00F00386">
        <w:rPr>
          <w:rFonts w:ascii="Times New Roman" w:hAnsi="Times New Roman"/>
          <w:bCs/>
          <w:i/>
          <w:iCs/>
          <w:rPrChange w:id="54" w:author="Alan" w:date="2011-05-01T19:21:00Z">
            <w:rPr>
              <w:rFonts w:ascii="Times New Roman" w:hAnsi="Times New Roman"/>
              <w:bCs/>
              <w:iCs/>
            </w:rPr>
          </w:rPrChange>
        </w:rPr>
        <w:t>T</w:t>
      </w:r>
      <w:r w:rsidR="000377FF" w:rsidRPr="00F50242">
        <w:rPr>
          <w:rFonts w:ascii="Times New Roman" w:hAnsi="Times New Roman"/>
          <w:bCs/>
          <w:iCs/>
        </w:rPr>
        <w:t xml:space="preserve"> is</w:t>
      </w:r>
      <w:r w:rsidR="00E9560D">
        <w:rPr>
          <w:rFonts w:ascii="Times New Roman" w:hAnsi="Times New Roman"/>
          <w:bCs/>
          <w:iCs/>
        </w:rPr>
        <w:t xml:space="preserve"> the average device </w:t>
      </w:r>
      <w:r w:rsidR="00A70E8B">
        <w:rPr>
          <w:rFonts w:ascii="Times New Roman" w:hAnsi="Times New Roman"/>
          <w:bCs/>
          <w:iCs/>
        </w:rPr>
        <w:t>temperature,</w:t>
      </w:r>
      <w:r w:rsidR="0056275F" w:rsidRPr="00F50242">
        <w:rPr>
          <w:rFonts w:ascii="Times New Roman" w:hAnsi="Times New Roman"/>
          <w:bCs/>
          <w:iCs/>
        </w:rPr>
        <w:t xml:space="preserve"> </w:t>
      </w:r>
      <w:r w:rsidR="00310A12" w:rsidRPr="00F00386">
        <w:rPr>
          <w:rFonts w:ascii="Times New Roman" w:hAnsi="Times New Roman"/>
          <w:bCs/>
          <w:i/>
          <w:iCs/>
          <w:rPrChange w:id="55" w:author="Alan" w:date="2011-05-01T19:21:00Z">
            <w:rPr>
              <w:rFonts w:ascii="Times New Roman" w:hAnsi="Times New Roman"/>
              <w:bCs/>
              <w:iCs/>
            </w:rPr>
          </w:rPrChange>
        </w:rPr>
        <w:t>S</w:t>
      </w:r>
      <w:r w:rsidR="00310A12">
        <w:rPr>
          <w:rFonts w:ascii="Times New Roman" w:hAnsi="Times New Roman"/>
          <w:bCs/>
          <w:iCs/>
        </w:rPr>
        <w:t xml:space="preserve"> is the </w:t>
      </w:r>
      <w:proofErr w:type="spellStart"/>
      <w:r w:rsidR="008D1BA2">
        <w:rPr>
          <w:rFonts w:ascii="Times New Roman" w:hAnsi="Times New Roman"/>
          <w:bCs/>
          <w:iCs/>
        </w:rPr>
        <w:t>S</w:t>
      </w:r>
      <w:r w:rsidR="00310A12">
        <w:rPr>
          <w:rFonts w:ascii="Times New Roman" w:hAnsi="Times New Roman"/>
          <w:bCs/>
          <w:iCs/>
        </w:rPr>
        <w:t>eebeck</w:t>
      </w:r>
      <w:proofErr w:type="spellEnd"/>
      <w:r w:rsidR="00310A12">
        <w:rPr>
          <w:rFonts w:ascii="Times New Roman" w:hAnsi="Times New Roman"/>
          <w:bCs/>
          <w:iCs/>
        </w:rPr>
        <w:t xml:space="preserve"> </w:t>
      </w:r>
      <w:r w:rsidR="0056275F" w:rsidRPr="00F50242">
        <w:rPr>
          <w:rFonts w:ascii="Times New Roman" w:hAnsi="Times New Roman"/>
          <w:bCs/>
          <w:iCs/>
        </w:rPr>
        <w:t>coefficient</w:t>
      </w:r>
      <w:r w:rsidR="00396E9E" w:rsidRPr="00F50242">
        <w:rPr>
          <w:rFonts w:ascii="Times New Roman" w:hAnsi="Times New Roman"/>
          <w:bCs/>
          <w:iCs/>
        </w:rPr>
        <w:t xml:space="preserve"> (</w:t>
      </w:r>
      <w:r w:rsidR="0056275F" w:rsidRPr="00F50242">
        <w:rPr>
          <w:rFonts w:ascii="Times New Roman" w:hAnsi="Times New Roman"/>
          <w:bCs/>
          <w:iCs/>
        </w:rPr>
        <w:t xml:space="preserve">a </w:t>
      </w:r>
      <w:r w:rsidR="00A86CC9" w:rsidRPr="00F50242">
        <w:rPr>
          <w:rFonts w:ascii="Times New Roman" w:hAnsi="Times New Roman"/>
          <w:bCs/>
          <w:iCs/>
        </w:rPr>
        <w:t>ratio</w:t>
      </w:r>
      <w:r w:rsidR="00AC0636">
        <w:rPr>
          <w:rFonts w:ascii="Times New Roman" w:hAnsi="Times New Roman"/>
          <w:bCs/>
          <w:iCs/>
        </w:rPr>
        <w:t xml:space="preserve"> of the </w:t>
      </w:r>
      <w:r w:rsidR="00117344" w:rsidRPr="00F50242">
        <w:rPr>
          <w:rFonts w:ascii="Times New Roman" w:hAnsi="Times New Roman"/>
          <w:bCs/>
          <w:iCs/>
        </w:rPr>
        <w:t>induced</w:t>
      </w:r>
      <w:r w:rsidR="000355DB">
        <w:rPr>
          <w:rFonts w:ascii="Times New Roman" w:hAnsi="Times New Roman"/>
          <w:bCs/>
          <w:iCs/>
        </w:rPr>
        <w:t xml:space="preserve"> </w:t>
      </w:r>
      <w:r w:rsidR="00AD1FCE">
        <w:rPr>
          <w:rFonts w:ascii="Times New Roman" w:hAnsi="Times New Roman"/>
          <w:bCs/>
          <w:iCs/>
        </w:rPr>
        <w:t>thermoelectric</w:t>
      </w:r>
      <w:r w:rsidR="00117344" w:rsidRPr="00F50242">
        <w:rPr>
          <w:rFonts w:ascii="Times New Roman" w:hAnsi="Times New Roman"/>
          <w:bCs/>
          <w:iCs/>
        </w:rPr>
        <w:t xml:space="preserve"> voltage for an</w:t>
      </w:r>
      <w:r w:rsidR="0056275F" w:rsidRPr="00F50242">
        <w:rPr>
          <w:rFonts w:ascii="Times New Roman" w:hAnsi="Times New Roman"/>
          <w:bCs/>
          <w:iCs/>
        </w:rPr>
        <w:t xml:space="preserve"> applied temperature</w:t>
      </w:r>
      <w:r w:rsidR="00310A12">
        <w:rPr>
          <w:rFonts w:ascii="Times New Roman" w:hAnsi="Times New Roman"/>
          <w:bCs/>
          <w:iCs/>
        </w:rPr>
        <w:t xml:space="preserve"> </w:t>
      </w:r>
      <w:r w:rsidR="0056275F" w:rsidRPr="00F50242">
        <w:rPr>
          <w:rFonts w:ascii="Times New Roman" w:hAnsi="Times New Roman"/>
          <w:bCs/>
          <w:iCs/>
        </w:rPr>
        <w:t>difference</w:t>
      </w:r>
      <w:r w:rsidR="00396E9E" w:rsidRPr="00F50242">
        <w:rPr>
          <w:rFonts w:ascii="Times New Roman" w:hAnsi="Times New Roman"/>
          <w:bCs/>
          <w:iCs/>
        </w:rPr>
        <w:t xml:space="preserve">), </w:t>
      </w:r>
      <m:oMath>
        <m:r>
          <w:rPr>
            <w:rFonts w:ascii="Cambria Math" w:hAnsi="Cambria Math"/>
          </w:rPr>
          <m:t>σ</m:t>
        </m:r>
      </m:oMath>
      <w:r w:rsidR="00AC0636">
        <w:rPr>
          <w:rFonts w:ascii="Times New Roman" w:hAnsi="Times New Roman"/>
          <w:bCs/>
          <w:iCs/>
        </w:rPr>
        <w:t xml:space="preserve"> is </w:t>
      </w:r>
      <w:r w:rsidR="00396E9E" w:rsidRPr="00F50242">
        <w:rPr>
          <w:rFonts w:ascii="Times New Roman" w:hAnsi="Times New Roman"/>
          <w:bCs/>
          <w:iCs/>
        </w:rPr>
        <w:t xml:space="preserve">the electrical conductivity, and </w:t>
      </w:r>
      <m:oMath>
        <m:r>
          <w:rPr>
            <w:rFonts w:ascii="Cambria Math" w:hAnsi="Times New Roman"/>
          </w:rPr>
          <m:t>κ</m:t>
        </m:r>
      </m:oMath>
      <w:r w:rsidR="00396E9E" w:rsidRPr="00F50242">
        <w:rPr>
          <w:rFonts w:ascii="Times New Roman" w:hAnsi="Times New Roman"/>
          <w:bCs/>
          <w:iCs/>
        </w:rPr>
        <w:t xml:space="preserve"> is the thermal</w:t>
      </w:r>
      <w:r w:rsidR="00310A12">
        <w:rPr>
          <w:rFonts w:ascii="Times New Roman" w:hAnsi="Times New Roman"/>
          <w:bCs/>
          <w:iCs/>
        </w:rPr>
        <w:t xml:space="preserve"> </w:t>
      </w:r>
      <w:r w:rsidR="00396E9E" w:rsidRPr="00F50242">
        <w:rPr>
          <w:rFonts w:ascii="Times New Roman" w:hAnsi="Times New Roman"/>
          <w:bCs/>
          <w:iCs/>
        </w:rPr>
        <w:t>conductivity</w:t>
      </w:r>
      <w:r w:rsidR="003F2E89" w:rsidRPr="00F50242">
        <w:rPr>
          <w:rFonts w:ascii="Times New Roman" w:hAnsi="Times New Roman"/>
          <w:bCs/>
          <w:iCs/>
        </w:rPr>
        <w:t>.</w:t>
      </w:r>
      <w:r w:rsidR="00AC0636">
        <w:rPr>
          <w:rFonts w:ascii="Times New Roman" w:hAnsi="Times New Roman"/>
          <w:bCs/>
          <w:iCs/>
        </w:rPr>
        <w:t xml:space="preserve"> </w:t>
      </w:r>
      <w:r w:rsidR="00310A12">
        <w:rPr>
          <w:rFonts w:ascii="Times New Roman" w:hAnsi="Times New Roman"/>
          <w:bCs/>
          <w:iCs/>
        </w:rPr>
        <w:t xml:space="preserve"> </w:t>
      </w:r>
      <w:r w:rsidR="00F65960" w:rsidRPr="00F50242">
        <w:rPr>
          <w:rFonts w:ascii="Times New Roman" w:hAnsi="Times New Roman"/>
          <w:bCs/>
          <w:iCs/>
        </w:rPr>
        <w:t>For thermoelectric</w:t>
      </w:r>
      <w:r w:rsidR="008E3543">
        <w:rPr>
          <w:rFonts w:ascii="Times New Roman" w:hAnsi="Times New Roman"/>
          <w:bCs/>
          <w:iCs/>
        </w:rPr>
        <w:t xml:space="preserve"> </w:t>
      </w:r>
      <w:r w:rsidR="00356622">
        <w:rPr>
          <w:rFonts w:ascii="Times New Roman" w:hAnsi="Times New Roman"/>
          <w:bCs/>
          <w:iCs/>
        </w:rPr>
        <w:t>devices</w:t>
      </w:r>
      <w:r w:rsidR="00F65960" w:rsidRPr="00F50242">
        <w:rPr>
          <w:rFonts w:ascii="Times New Roman" w:hAnsi="Times New Roman"/>
          <w:bCs/>
          <w:iCs/>
        </w:rPr>
        <w:t xml:space="preserve"> to be</w:t>
      </w:r>
      <w:del w:id="56" w:author="Alan" w:date="2011-05-01T19:21:00Z">
        <w:r w:rsidR="00BC2C45" w:rsidDel="00F00386">
          <w:rPr>
            <w:rFonts w:ascii="Times New Roman" w:hAnsi="Times New Roman"/>
            <w:bCs/>
            <w:iCs/>
          </w:rPr>
          <w:delText xml:space="preserve"> efficient and</w:delText>
        </w:r>
      </w:del>
      <w:r w:rsidR="00F65960" w:rsidRPr="00F50242">
        <w:rPr>
          <w:rFonts w:ascii="Times New Roman" w:hAnsi="Times New Roman"/>
          <w:bCs/>
          <w:iCs/>
        </w:rPr>
        <w:t xml:space="preserve"> competitive with other power generation requires </w:t>
      </w:r>
      <w:r w:rsidR="00F65960" w:rsidRPr="00F00386">
        <w:rPr>
          <w:rFonts w:ascii="Times New Roman" w:hAnsi="Times New Roman"/>
          <w:bCs/>
          <w:i/>
          <w:iCs/>
          <w:rPrChange w:id="57" w:author="Alan" w:date="2011-05-01T19:21:00Z">
            <w:rPr>
              <w:rFonts w:ascii="Times New Roman" w:hAnsi="Times New Roman"/>
              <w:bCs/>
              <w:iCs/>
            </w:rPr>
          </w:rPrChange>
        </w:rPr>
        <w:t>ZT</w:t>
      </w:r>
      <w:ins w:id="58" w:author="Alan" w:date="2011-05-01T19:21:00Z">
        <w:r w:rsidR="00F00386">
          <w:rPr>
            <w:rFonts w:ascii="Times New Roman" w:hAnsi="Times New Roman"/>
            <w:bCs/>
            <w:iCs/>
          </w:rPr>
          <w:t xml:space="preserve"> </w:t>
        </w:r>
      </w:ins>
      <w:r w:rsidR="00F65960" w:rsidRPr="00F50242">
        <w:rPr>
          <w:rFonts w:ascii="Times New Roman" w:hAnsi="Times New Roman"/>
          <w:bCs/>
          <w:iCs/>
        </w:rPr>
        <w:t>&gt;</w:t>
      </w:r>
      <w:ins w:id="59" w:author="Alan" w:date="2011-05-01T19:21:00Z">
        <w:r w:rsidR="00F00386">
          <w:rPr>
            <w:rFonts w:ascii="Times New Roman" w:hAnsi="Times New Roman"/>
            <w:bCs/>
            <w:iCs/>
          </w:rPr>
          <w:t xml:space="preserve"> </w:t>
        </w:r>
      </w:ins>
      <w:r w:rsidR="00F65960" w:rsidRPr="00F50242">
        <w:rPr>
          <w:rFonts w:ascii="Times New Roman" w:hAnsi="Times New Roman"/>
          <w:bCs/>
          <w:iCs/>
        </w:rPr>
        <w:t xml:space="preserve">3 </w:t>
      </w:r>
      <w:del w:id="60" w:author="Alan" w:date="2011-05-01T19:21:00Z">
        <w:r w:rsidR="000F1D43" w:rsidDel="00F00386">
          <w:rPr>
            <w:rFonts w:ascii="Times New Roman" w:hAnsi="Times New Roman"/>
            <w:bCs/>
            <w:iCs/>
          </w:rPr>
          <w:delText>(</w:delText>
        </w:r>
        <w:r w:rsidR="00F65960" w:rsidRPr="00F50242" w:rsidDel="00F00386">
          <w:rPr>
            <w:rFonts w:ascii="Times New Roman" w:hAnsi="Times New Roman"/>
            <w:bCs/>
            <w:iCs/>
          </w:rPr>
          <w:delText>depending on the application</w:delText>
        </w:r>
        <w:r w:rsidR="0047435D" w:rsidDel="00F00386">
          <w:rPr>
            <w:rFonts w:ascii="Times New Roman" w:hAnsi="Times New Roman"/>
            <w:bCs/>
            <w:iCs/>
          </w:rPr>
          <w:delText xml:space="preserve"> </w:delText>
        </w:r>
      </w:del>
      <w:r w:rsidR="00AB25D3" w:rsidRPr="00F50242">
        <w:rPr>
          <w:rFonts w:ascii="Times New Roman" w:hAnsi="Times New Roman"/>
          <w:bCs/>
          <w:iCs/>
        </w:rPr>
        <w:t>[cite]</w:t>
      </w:r>
      <w:del w:id="61" w:author="Alan" w:date="2011-05-01T19:21:00Z">
        <w:r w:rsidR="000F1D43" w:rsidDel="00F00386">
          <w:rPr>
            <w:rFonts w:ascii="Times New Roman" w:hAnsi="Times New Roman"/>
            <w:bCs/>
            <w:iCs/>
          </w:rPr>
          <w:delText>)</w:delText>
        </w:r>
      </w:del>
      <w:r w:rsidR="00F65960" w:rsidRPr="00F50242">
        <w:rPr>
          <w:rFonts w:ascii="Times New Roman" w:hAnsi="Times New Roman"/>
          <w:bCs/>
          <w:iCs/>
        </w:rPr>
        <w:t>.</w:t>
      </w:r>
      <w:r w:rsidR="00117CEE">
        <w:rPr>
          <w:rFonts w:ascii="Times New Roman" w:hAnsi="Times New Roman"/>
          <w:bCs/>
          <w:iCs/>
        </w:rPr>
        <w:t xml:space="preserve"> </w:t>
      </w:r>
      <w:proofErr w:type="gramStart"/>
      <w:ins w:id="62" w:author="Alan" w:date="2011-05-01T19:21:00Z">
        <w:r w:rsidR="00F00386">
          <w:rPr>
            <w:rFonts w:ascii="Times New Roman" w:hAnsi="Times New Roman"/>
            <w:bCs/>
            <w:iCs/>
          </w:rPr>
          <w:t xml:space="preserve">Achieving this performance </w:t>
        </w:r>
      </w:ins>
      <w:del w:id="63" w:author="Alan" w:date="2011-05-01T19:21:00Z">
        <w:r w:rsidR="00117CEE" w:rsidDel="00F00386">
          <w:rPr>
            <w:rFonts w:ascii="Times New Roman" w:hAnsi="Times New Roman"/>
            <w:bCs/>
            <w:iCs/>
          </w:rPr>
          <w:delText xml:space="preserve">This </w:delText>
        </w:r>
      </w:del>
      <w:r w:rsidR="00117CEE">
        <w:rPr>
          <w:rFonts w:ascii="Times New Roman" w:hAnsi="Times New Roman"/>
          <w:bCs/>
          <w:iCs/>
        </w:rPr>
        <w:t>is challenging because the</w:t>
      </w:r>
      <w:r w:rsidR="00B80A91">
        <w:rPr>
          <w:rFonts w:ascii="Times New Roman" w:hAnsi="Times New Roman"/>
          <w:bCs/>
          <w:iCs/>
        </w:rPr>
        <w:t xml:space="preserve"> </w:t>
      </w:r>
      <w:ins w:id="64" w:author="Alan" w:date="2011-05-01T19:22:00Z">
        <w:r w:rsidR="00F00386">
          <w:rPr>
            <w:rFonts w:ascii="Times New Roman" w:hAnsi="Times New Roman"/>
            <w:bCs/>
            <w:iCs/>
          </w:rPr>
          <w:t>electrical and thermal</w:t>
        </w:r>
      </w:ins>
      <w:del w:id="65" w:author="Alan" w:date="2011-05-01T19:22:00Z">
        <w:r w:rsidR="00B80A91" w:rsidDel="00F00386">
          <w:rPr>
            <w:rFonts w:ascii="Times New Roman" w:hAnsi="Times New Roman"/>
            <w:bCs/>
            <w:iCs/>
          </w:rPr>
          <w:delText>atomic-level</w:delText>
        </w:r>
        <w:r w:rsidR="00117CEE" w:rsidDel="00F00386">
          <w:rPr>
            <w:rFonts w:ascii="Times New Roman" w:hAnsi="Times New Roman"/>
            <w:bCs/>
            <w:iCs/>
          </w:rPr>
          <w:delText xml:space="preserve"> material</w:delText>
        </w:r>
      </w:del>
      <w:r w:rsidR="00785837">
        <w:rPr>
          <w:rFonts w:ascii="Times New Roman" w:hAnsi="Times New Roman"/>
          <w:bCs/>
          <w:iCs/>
        </w:rPr>
        <w:t xml:space="preserve"> properties in</w:t>
      </w:r>
      <w:del w:id="66" w:author="Alan" w:date="2011-05-01T19:22:00Z">
        <w:r w:rsidR="00785837" w:rsidDel="00F00386">
          <w:rPr>
            <w:rFonts w:ascii="Times New Roman" w:hAnsi="Times New Roman"/>
            <w:bCs/>
            <w:iCs/>
          </w:rPr>
          <w:delText xml:space="preserve"> the expression</w:delText>
        </w:r>
      </w:del>
      <w:del w:id="67" w:author="Alan" w:date="2011-05-01T19:25:00Z">
        <w:r w:rsidR="00785837" w:rsidDel="00EF6DD4">
          <w:rPr>
            <w:rFonts w:ascii="Times New Roman" w:hAnsi="Times New Roman"/>
            <w:bCs/>
            <w:iCs/>
          </w:rPr>
          <w:delText xml:space="preserve"> for</w:delText>
        </w:r>
      </w:del>
      <w:r w:rsidR="00785837">
        <w:rPr>
          <w:rFonts w:ascii="Times New Roman" w:hAnsi="Times New Roman"/>
          <w:bCs/>
          <w:iCs/>
        </w:rPr>
        <w:t xml:space="preserve"> </w:t>
      </w:r>
      <w:r w:rsidR="00785837" w:rsidRPr="00F00386">
        <w:rPr>
          <w:rFonts w:ascii="Times New Roman" w:hAnsi="Times New Roman"/>
          <w:bCs/>
          <w:i/>
          <w:iCs/>
          <w:rPrChange w:id="68" w:author="Alan" w:date="2011-05-01T19:22:00Z">
            <w:rPr>
              <w:rFonts w:ascii="Times New Roman" w:hAnsi="Times New Roman"/>
              <w:bCs/>
              <w:iCs/>
            </w:rPr>
          </w:rPrChange>
        </w:rPr>
        <w:t>ZT</w:t>
      </w:r>
      <w:r w:rsidR="00785837">
        <w:rPr>
          <w:rFonts w:ascii="Times New Roman" w:hAnsi="Times New Roman"/>
          <w:bCs/>
          <w:iCs/>
        </w:rPr>
        <w:t xml:space="preserve"> are </w:t>
      </w:r>
      <w:ins w:id="69" w:author="Alan" w:date="2011-05-01T19:22:00Z">
        <w:r w:rsidR="00F00386">
          <w:rPr>
            <w:rFonts w:ascii="Times New Roman" w:hAnsi="Times New Roman"/>
            <w:bCs/>
            <w:iCs/>
          </w:rPr>
          <w:t>coupled in the majority of materials</w:t>
        </w:r>
      </w:ins>
      <w:del w:id="70" w:author="Alan" w:date="2011-05-01T19:22:00Z">
        <w:r w:rsidR="00785837" w:rsidDel="00F00386">
          <w:rPr>
            <w:rFonts w:ascii="Times New Roman" w:hAnsi="Times New Roman"/>
            <w:bCs/>
            <w:iCs/>
          </w:rPr>
          <w:delText>interdependent</w:delText>
        </w:r>
      </w:del>
      <w:r w:rsidR="00785837">
        <w:rPr>
          <w:rFonts w:ascii="Times New Roman" w:hAnsi="Times New Roman"/>
          <w:bCs/>
          <w:iCs/>
        </w:rPr>
        <w:t>.</w:t>
      </w:r>
      <w:proofErr w:type="gramEnd"/>
      <w:ins w:id="71" w:author="Alan" w:date="2011-05-01T19:25:00Z">
        <w:r w:rsidR="00EF6DD4">
          <w:rPr>
            <w:rFonts w:ascii="Times New Roman" w:hAnsi="Times New Roman"/>
            <w:bCs/>
            <w:iCs/>
          </w:rPr>
          <w:t xml:space="preserve"> </w:t>
        </w:r>
      </w:ins>
      <w:moveToRangeStart w:id="72" w:author="Alan" w:date="2011-05-01T19:25:00Z" w:name="move292041285"/>
      <w:moveTo w:id="73" w:author="Alan" w:date="2011-05-01T19:25:00Z">
        <w:r w:rsidR="00EF6DD4">
          <w:rPr>
            <w:rFonts w:ascii="Times New Roman" w:hAnsi="Times New Roman"/>
            <w:bCs/>
            <w:iCs/>
          </w:rPr>
          <w:t xml:space="preserve">The ideal thermoelectric can be thought of as an “electron-crystal/ </w:t>
        </w:r>
        <w:r w:rsidR="00EF6DD4" w:rsidRPr="00884F11">
          <w:rPr>
            <w:rFonts w:ascii="Times New Roman" w:hAnsi="Times New Roman"/>
            <w:bCs/>
            <w:iCs/>
          </w:rPr>
          <w:t>phonon-glass”</w:t>
        </w:r>
        <w:r w:rsidR="00EF6DD4">
          <w:rPr>
            <w:rFonts w:ascii="Times New Roman" w:hAnsi="Times New Roman"/>
            <w:bCs/>
            <w:iCs/>
          </w:rPr>
          <w:t xml:space="preserve"> [cite] (see </w:t>
        </w:r>
        <w:commentRangeStart w:id="74"/>
        <w:r w:rsidR="00EF6DD4">
          <w:rPr>
            <w:rFonts w:ascii="Times New Roman" w:hAnsi="Times New Roman"/>
            <w:bCs/>
            <w:iCs/>
          </w:rPr>
          <w:t>Figure 1</w:t>
        </w:r>
      </w:moveTo>
      <w:commentRangeEnd w:id="74"/>
      <w:r w:rsidR="003E1179">
        <w:rPr>
          <w:rStyle w:val="CommentReference"/>
        </w:rPr>
        <w:commentReference w:id="74"/>
      </w:r>
      <w:moveTo w:id="75" w:author="Alan" w:date="2011-05-01T19:25:00Z">
        <w:r w:rsidR="00EF6DD4">
          <w:rPr>
            <w:rFonts w:ascii="Times New Roman" w:hAnsi="Times New Roman"/>
            <w:bCs/>
            <w:iCs/>
          </w:rPr>
          <w:t>)</w:t>
        </w:r>
        <w:r w:rsidR="00EF6DD4" w:rsidRPr="00884F11">
          <w:rPr>
            <w:rFonts w:ascii="Times New Roman" w:hAnsi="Times New Roman"/>
            <w:bCs/>
            <w:iCs/>
          </w:rPr>
          <w:t>.</w:t>
        </w:r>
      </w:moveTo>
      <w:ins w:id="76" w:author="Alan" w:date="2011-05-01T19:26:00Z">
        <w:r w:rsidR="00EF6DD4">
          <w:rPr>
            <w:rFonts w:ascii="Times New Roman" w:hAnsi="Times New Roman"/>
            <w:bCs/>
            <w:iCs/>
          </w:rPr>
          <w:t xml:space="preserve"> Using </w:t>
        </w:r>
        <w:proofErr w:type="spellStart"/>
        <w:r w:rsidR="00EF6DD4">
          <w:rPr>
            <w:rFonts w:ascii="Times New Roman" w:hAnsi="Times New Roman"/>
            <w:bCs/>
            <w:iCs/>
          </w:rPr>
          <w:t>nanostructuring</w:t>
        </w:r>
        <w:proofErr w:type="spellEnd"/>
        <w:r w:rsidR="00EF6DD4">
          <w:rPr>
            <w:rFonts w:ascii="Times New Roman" w:hAnsi="Times New Roman"/>
            <w:bCs/>
            <w:iCs/>
          </w:rPr>
          <w:t xml:space="preserve"> to</w:t>
        </w:r>
      </w:ins>
      <w:moveTo w:id="77" w:author="Alan" w:date="2011-05-01T19:25:00Z">
        <w:del w:id="78" w:author="Alan" w:date="2011-05-01T19:26:00Z">
          <w:r w:rsidR="00EF6DD4" w:rsidDel="00EF6DD4">
            <w:rPr>
              <w:rFonts w:ascii="Times New Roman" w:hAnsi="Times New Roman"/>
              <w:bCs/>
              <w:iCs/>
            </w:rPr>
            <w:delText xml:space="preserve"> </w:delText>
          </w:r>
        </w:del>
      </w:moveTo>
    </w:p>
    <w:moveToRangeEnd w:id="72"/>
    <w:p w:rsidR="00117CEE" w:rsidRPr="00351CA3" w:rsidRDefault="00EF6DD4" w:rsidP="00EF6DD4">
      <w:pPr>
        <w:autoSpaceDE w:val="0"/>
        <w:autoSpaceDN w:val="0"/>
        <w:adjustRightInd w:val="0"/>
        <w:spacing w:after="0" w:line="240" w:lineRule="auto"/>
        <w:ind w:firstLine="720"/>
        <w:rPr>
          <w:rFonts w:ascii="Times New Roman" w:hAnsi="Times New Roman"/>
          <w:color w:val="292526"/>
        </w:rPr>
      </w:pPr>
      <w:ins w:id="79" w:author="Alan" w:date="2011-05-01T19:22:00Z">
        <w:r>
          <w:rPr>
            <w:rFonts w:ascii="Times New Roman" w:hAnsi="Times New Roman"/>
            <w:bCs/>
            <w:iCs/>
          </w:rPr>
          <w:t xml:space="preserve"> </w:t>
        </w:r>
      </w:ins>
      <w:proofErr w:type="gramStart"/>
      <w:ins w:id="80" w:author="Alan" w:date="2011-05-01T19:26:00Z">
        <w:r>
          <w:rPr>
            <w:rFonts w:ascii="Times New Roman" w:hAnsi="Times New Roman"/>
            <w:bCs/>
            <w:iCs/>
          </w:rPr>
          <w:t>r</w:t>
        </w:r>
      </w:ins>
      <w:ins w:id="81" w:author="Alan" w:date="2011-05-01T19:22:00Z">
        <w:r>
          <w:rPr>
            <w:rFonts w:ascii="Times New Roman" w:hAnsi="Times New Roman"/>
            <w:bCs/>
            <w:iCs/>
          </w:rPr>
          <w:t>educ</w:t>
        </w:r>
      </w:ins>
      <w:ins w:id="82" w:author="Alan" w:date="2011-05-01T19:26:00Z">
        <w:r>
          <w:rPr>
            <w:rFonts w:ascii="Times New Roman" w:hAnsi="Times New Roman"/>
            <w:bCs/>
            <w:iCs/>
          </w:rPr>
          <w:t>e</w:t>
        </w:r>
      </w:ins>
      <w:proofErr w:type="gramEnd"/>
      <w:ins w:id="83" w:author="Alan" w:date="2011-05-01T19:22:00Z">
        <w:r w:rsidR="00F00386">
          <w:rPr>
            <w:rFonts w:ascii="Times New Roman" w:hAnsi="Times New Roman"/>
            <w:bCs/>
            <w:iCs/>
          </w:rPr>
          <w:t xml:space="preserve"> </w:t>
        </w:r>
      </w:ins>
      <m:oMath>
        <w:ins w:id="84" w:author="Alan" w:date="2011-05-01T19:23:00Z">
          <m:r>
            <w:rPr>
              <w:rFonts w:ascii="Cambria Math" w:hAnsi="Times New Roman"/>
            </w:rPr>
            <m:t>κ</m:t>
          </m:r>
        </w:ins>
      </m:oMath>
      <w:ins w:id="85" w:author="Alan" w:date="2011-05-01T19:24:00Z">
        <w:r>
          <w:rPr>
            <w:rFonts w:ascii="Times New Roman" w:hAnsi="Times New Roman"/>
          </w:rPr>
          <w:t xml:space="preserve"> </w:t>
        </w:r>
      </w:ins>
      <w:ins w:id="86" w:author="Alan" w:date="2011-05-01T19:23:00Z">
        <w:r w:rsidR="00F00386">
          <w:rPr>
            <w:rFonts w:ascii="Times New Roman" w:hAnsi="Times New Roman"/>
          </w:rPr>
          <w:t>while maintaining good electrical properties</w:t>
        </w:r>
        <w:r>
          <w:rPr>
            <w:rFonts w:ascii="Times New Roman" w:hAnsi="Times New Roman"/>
          </w:rPr>
          <w:t xml:space="preserve"> has been </w:t>
        </w:r>
        <w:r>
          <w:rPr>
            <w:rFonts w:ascii="Times New Roman" w:hAnsi="Times New Roman"/>
          </w:rPr>
          <w:t>identified</w:t>
        </w:r>
        <w:r>
          <w:rPr>
            <w:rFonts w:ascii="Times New Roman" w:hAnsi="Times New Roman"/>
          </w:rPr>
          <w:t xml:space="preserve"> </w:t>
        </w:r>
        <w:r w:rsidR="006C158E">
          <w:rPr>
            <w:rFonts w:ascii="Times New Roman" w:hAnsi="Times New Roman"/>
          </w:rPr>
          <w:t xml:space="preserve">as </w:t>
        </w:r>
      </w:ins>
      <w:ins w:id="87" w:author="Alan" w:date="2011-05-01T19:38:00Z">
        <w:r w:rsidR="006C158E">
          <w:rPr>
            <w:rFonts w:ascii="Times New Roman" w:hAnsi="Times New Roman"/>
          </w:rPr>
          <w:t>one</w:t>
        </w:r>
      </w:ins>
      <w:ins w:id="88" w:author="Alan" w:date="2011-05-01T19:23:00Z">
        <w:r>
          <w:rPr>
            <w:rFonts w:ascii="Times New Roman" w:hAnsi="Times New Roman"/>
          </w:rPr>
          <w:t xml:space="preserve"> possible strategy.</w:t>
        </w:r>
      </w:ins>
      <w:ins w:id="89" w:author="Alan" w:date="2011-05-01T19:26:00Z">
        <w:r>
          <w:rPr>
            <w:rFonts w:ascii="Times New Roman" w:hAnsi="Times New Roman"/>
          </w:rPr>
          <w:t xml:space="preserve"> Producing such </w:t>
        </w:r>
        <w:proofErr w:type="spellStart"/>
        <w:r>
          <w:rPr>
            <w:rFonts w:ascii="Times New Roman" w:hAnsi="Times New Roman"/>
          </w:rPr>
          <w:t>nanostructured</w:t>
        </w:r>
        <w:proofErr w:type="spellEnd"/>
        <w:r>
          <w:rPr>
            <w:rFonts w:ascii="Times New Roman" w:hAnsi="Times New Roman"/>
          </w:rPr>
          <w:t xml:space="preserve"> materials (e.g., superlattices), however, is costly. An emerging area of study is the use of large unit cell crystals.</w:t>
        </w:r>
      </w:ins>
      <w:del w:id="90" w:author="Alan" w:date="2011-05-01T19:28:00Z">
        <w:r w:rsidR="00785837" w:rsidDel="00EF6DD4">
          <w:rPr>
            <w:rFonts w:ascii="Times New Roman" w:hAnsi="Times New Roman"/>
            <w:bCs/>
            <w:iCs/>
          </w:rPr>
          <w:delText xml:space="preserve"> </w:delText>
        </w:r>
      </w:del>
      <w:del w:id="91" w:author="Alan" w:date="2011-05-01T19:27:00Z">
        <w:r w:rsidR="00A729BA" w:rsidDel="00EF6DD4">
          <w:rPr>
            <w:rFonts w:ascii="Times New Roman" w:hAnsi="Times New Roman"/>
            <w:bCs/>
            <w:iCs/>
          </w:rPr>
          <w:delText xml:space="preserve">The key </w:delText>
        </w:r>
        <w:r w:rsidR="00117CEE" w:rsidDel="00EF6DD4">
          <w:rPr>
            <w:rFonts w:ascii="Times New Roman" w:hAnsi="Times New Roman"/>
            <w:bCs/>
            <w:iCs/>
          </w:rPr>
          <w:delText>to</w:delText>
        </w:r>
        <w:r w:rsidR="00A729BA" w:rsidDel="00EF6DD4">
          <w:rPr>
            <w:rFonts w:ascii="Times New Roman" w:hAnsi="Times New Roman"/>
            <w:bCs/>
            <w:iCs/>
          </w:rPr>
          <w:delText xml:space="preserve"> improving ZT</w:delText>
        </w:r>
        <w:r w:rsidR="005A41CA" w:rsidDel="00EF6DD4">
          <w:rPr>
            <w:rFonts w:ascii="Times New Roman" w:hAnsi="Times New Roman"/>
            <w:bCs/>
            <w:iCs/>
          </w:rPr>
          <w:delText xml:space="preserve"> is reducing</w:delText>
        </w:r>
        <w:r w:rsidR="00117CEE" w:rsidDel="00EF6DD4">
          <w:rPr>
            <w:rFonts w:ascii="Times New Roman" w:hAnsi="Times New Roman"/>
            <w:bCs/>
            <w:iCs/>
          </w:rPr>
          <w:delText xml:space="preserve"> </w:delText>
        </w:r>
      </w:del>
      <m:oMath>
        <w:del w:id="92" w:author="Alan" w:date="2011-05-01T19:23:00Z">
          <m:r>
            <w:rPr>
              <w:rFonts w:ascii="Cambria Math" w:hAnsi="Times New Roman"/>
            </w:rPr>
            <m:t>κ</m:t>
          </m:r>
        </w:del>
      </m:oMath>
      <w:del w:id="93" w:author="Alan" w:date="2011-05-01T19:23:00Z">
        <w:r w:rsidR="00117CEE" w:rsidDel="00F00386">
          <w:rPr>
            <w:rFonts w:ascii="Times New Roman" w:hAnsi="Times New Roman"/>
            <w:bCs/>
            <w:iCs/>
          </w:rPr>
          <w:delText xml:space="preserve"> </w:delText>
        </w:r>
      </w:del>
      <w:del w:id="94" w:author="Alan" w:date="2011-05-01T19:27:00Z">
        <w:r w:rsidR="00117CEE" w:rsidDel="00EF6DD4">
          <w:rPr>
            <w:rFonts w:ascii="Times New Roman" w:hAnsi="Times New Roman"/>
            <w:bCs/>
            <w:iCs/>
          </w:rPr>
          <w:delText>without reducing</w:delText>
        </w:r>
        <w:r w:rsidR="002C675F" w:rsidDel="00EF6DD4">
          <w:rPr>
            <w:rFonts w:ascii="Times New Roman" w:hAnsi="Times New Roman"/>
            <w:bCs/>
            <w:iCs/>
          </w:rPr>
          <w:delText xml:space="preserve"> (or changing)</w:delText>
        </w:r>
        <w:r w:rsidR="00AF0669" w:rsidDel="00EF6DD4">
          <w:rPr>
            <w:rFonts w:ascii="Times New Roman" w:hAnsi="Times New Roman"/>
            <w:bCs/>
            <w:iCs/>
          </w:rPr>
          <w:delText xml:space="preserve"> </w:delText>
        </w:r>
        <m:oMath>
          <m:r>
            <w:rPr>
              <w:rFonts w:ascii="Cambria Math" w:hAnsi="Cambria Math"/>
            </w:rPr>
            <m:t>σ</m:t>
          </m:r>
        </m:oMath>
        <w:r w:rsidR="00681E7D" w:rsidDel="00EF6DD4">
          <w:rPr>
            <w:rFonts w:ascii="Times New Roman" w:hAnsi="Times New Roman"/>
            <w:bCs/>
            <w:iCs/>
          </w:rPr>
          <w:delText xml:space="preserve">, </w:delText>
        </w:r>
        <w:r w:rsidR="00117CEE" w:rsidDel="00EF6DD4">
          <w:rPr>
            <w:rFonts w:ascii="Times New Roman" w:hAnsi="Times New Roman"/>
            <w:bCs/>
            <w:iCs/>
          </w:rPr>
          <w:delText>both</w:delText>
        </w:r>
        <w:r w:rsidR="00681E7D" w:rsidDel="00EF6DD4">
          <w:rPr>
            <w:rFonts w:ascii="Times New Roman" w:hAnsi="Times New Roman"/>
            <w:bCs/>
            <w:iCs/>
          </w:rPr>
          <w:delText xml:space="preserve"> which tend</w:delText>
        </w:r>
        <w:r w:rsidR="00117CEE" w:rsidDel="00EF6DD4">
          <w:rPr>
            <w:rFonts w:ascii="Times New Roman" w:hAnsi="Times New Roman"/>
            <w:bCs/>
            <w:iCs/>
          </w:rPr>
          <w:delText xml:space="preserve"> be large in crystalline (ordered) materials and produce very low ZT [cite].</w:delText>
        </w:r>
        <w:r w:rsidR="000B4267" w:rsidDel="00EF6DD4">
          <w:rPr>
            <w:rFonts w:ascii="Times New Roman" w:hAnsi="Times New Roman"/>
            <w:bCs/>
            <w:iCs/>
          </w:rPr>
          <w:delText xml:space="preserve"> In glassy (disordered) materials, both </w:delText>
        </w:r>
        <m:oMath>
          <m:r>
            <w:rPr>
              <w:rFonts w:ascii="Cambria Math" w:hAnsi="Times New Roman"/>
            </w:rPr>
            <m:t>κ</m:t>
          </m:r>
        </m:oMath>
        <w:r w:rsidR="000B4267" w:rsidDel="00EF6DD4">
          <w:rPr>
            <w:rFonts w:ascii="Times New Roman" w:hAnsi="Times New Roman"/>
            <w:bCs/>
            <w:iCs/>
          </w:rPr>
          <w:delText xml:space="preserve"> and </w:delText>
        </w:r>
        <m:oMath>
          <m:r>
            <w:rPr>
              <w:rFonts w:ascii="Cambria Math" w:hAnsi="Cambria Math"/>
            </w:rPr>
            <m:t>σ</m:t>
          </m:r>
        </m:oMath>
        <w:r w:rsidR="000B4267" w:rsidDel="00EF6DD4">
          <w:rPr>
            <w:rFonts w:ascii="Times New Roman" w:hAnsi="Times New Roman"/>
            <w:bCs/>
            <w:iCs/>
          </w:rPr>
          <w:delText xml:space="preserve"> </w:delText>
        </w:r>
        <w:r w:rsidR="00BB4102" w:rsidDel="00EF6DD4">
          <w:rPr>
            <w:rFonts w:ascii="Times New Roman" w:hAnsi="Times New Roman"/>
            <w:bCs/>
            <w:iCs/>
          </w:rPr>
          <w:delText>are</w:delText>
        </w:r>
        <w:r w:rsidR="000B4267" w:rsidDel="00EF6DD4">
          <w:rPr>
            <w:rFonts w:ascii="Times New Roman" w:hAnsi="Times New Roman"/>
            <w:bCs/>
            <w:iCs/>
          </w:rPr>
          <w:delText xml:space="preserve"> small</w:delText>
        </w:r>
        <w:r w:rsidR="00207721" w:rsidDel="00EF6DD4">
          <w:rPr>
            <w:rFonts w:ascii="Times New Roman" w:hAnsi="Times New Roman"/>
            <w:bCs/>
            <w:iCs/>
          </w:rPr>
          <w:delText xml:space="preserve"> which also leads to a small ZT</w:delText>
        </w:r>
        <w:r w:rsidR="000B4267" w:rsidDel="00EF6DD4">
          <w:rPr>
            <w:rFonts w:ascii="Times New Roman" w:hAnsi="Times New Roman"/>
            <w:bCs/>
            <w:iCs/>
          </w:rPr>
          <w:delText xml:space="preserve">. </w:delText>
        </w:r>
      </w:del>
      <w:moveFromRangeStart w:id="95" w:author="Alan" w:date="2011-05-01T19:25:00Z" w:name="move292041285"/>
      <w:moveFrom w:id="96" w:author="Alan" w:date="2011-05-01T19:25:00Z">
        <w:r w:rsidR="00117CEE" w:rsidDel="00EF6DD4">
          <w:rPr>
            <w:rFonts w:ascii="Times New Roman" w:hAnsi="Times New Roman"/>
            <w:bCs/>
            <w:iCs/>
          </w:rPr>
          <w:t xml:space="preserve">The ideal thermoelectric can be thought of as an “electron-crystal/ </w:t>
        </w:r>
        <w:r w:rsidR="00117CEE" w:rsidRPr="00884F11" w:rsidDel="00EF6DD4">
          <w:rPr>
            <w:rFonts w:ascii="Times New Roman" w:hAnsi="Times New Roman"/>
            <w:bCs/>
            <w:iCs/>
          </w:rPr>
          <w:t>phonon-glass”</w:t>
        </w:r>
        <w:r w:rsidR="00117CEE" w:rsidDel="00EF6DD4">
          <w:rPr>
            <w:rFonts w:ascii="Times New Roman" w:hAnsi="Times New Roman"/>
            <w:bCs/>
            <w:iCs/>
          </w:rPr>
          <w:t xml:space="preserve"> [cite] (see Figure 1)</w:t>
        </w:r>
        <w:r w:rsidR="00117CEE" w:rsidRPr="00884F11" w:rsidDel="00EF6DD4">
          <w:rPr>
            <w:rFonts w:ascii="Times New Roman" w:hAnsi="Times New Roman"/>
            <w:bCs/>
            <w:iCs/>
          </w:rPr>
          <w:t>.</w:t>
        </w:r>
        <w:r w:rsidR="00117CEE" w:rsidDel="00EF6DD4">
          <w:rPr>
            <w:rFonts w:ascii="Times New Roman" w:hAnsi="Times New Roman"/>
            <w:bCs/>
            <w:iCs/>
          </w:rPr>
          <w:t xml:space="preserve"> </w:t>
        </w:r>
      </w:moveFrom>
      <w:moveFromRangeEnd w:id="95"/>
    </w:p>
    <w:p w:rsidR="00412729" w:rsidRDefault="00F65960" w:rsidP="00A60D35">
      <w:pPr>
        <w:autoSpaceDE w:val="0"/>
        <w:autoSpaceDN w:val="0"/>
        <w:adjustRightInd w:val="0"/>
        <w:spacing w:after="0" w:line="240" w:lineRule="auto"/>
        <w:ind w:firstLine="720"/>
        <w:rPr>
          <w:rFonts w:ascii="Times New Roman" w:hAnsi="Times New Roman"/>
          <w:bCs/>
          <w:iCs/>
        </w:rPr>
      </w:pPr>
      <w:r w:rsidRPr="00F50242">
        <w:rPr>
          <w:rFonts w:ascii="Times New Roman" w:hAnsi="Times New Roman"/>
          <w:bCs/>
          <w:iCs/>
        </w:rPr>
        <w:t xml:space="preserve"> </w:t>
      </w:r>
      <w:r w:rsidR="008C10C4" w:rsidRPr="00F50242">
        <w:rPr>
          <w:rFonts w:ascii="Times New Roman" w:hAnsi="Times New Roman"/>
          <w:bCs/>
          <w:iCs/>
        </w:rPr>
        <w:t xml:space="preserve"> </w:t>
      </w:r>
      <w:r w:rsidR="005D6CB5">
        <w:rPr>
          <w:rFonts w:ascii="Times New Roman" w:hAnsi="Times New Roman"/>
          <w:bCs/>
          <w:iCs/>
        </w:rPr>
        <w:t>Large Unit Cell</w:t>
      </w:r>
      <w:ins w:id="97" w:author="Alan" w:date="2011-05-01T19:28:00Z">
        <w:r w:rsidR="00EF6DD4">
          <w:rPr>
            <w:rFonts w:ascii="Times New Roman" w:hAnsi="Times New Roman"/>
            <w:bCs/>
            <w:iCs/>
          </w:rPr>
          <w:t xml:space="preserve"> </w:t>
        </w:r>
      </w:ins>
      <w:del w:id="98" w:author="Alan" w:date="2011-05-01T19:28:00Z">
        <w:r w:rsidR="005D6CB5" w:rsidDel="00EF6DD4">
          <w:rPr>
            <w:rFonts w:ascii="Times New Roman" w:hAnsi="Times New Roman"/>
            <w:bCs/>
            <w:iCs/>
          </w:rPr>
          <w:delText xml:space="preserve"> (</w:delText>
        </w:r>
        <w:commentRangeStart w:id="99"/>
        <w:r w:rsidR="005D6CB5" w:rsidDel="00EF6DD4">
          <w:rPr>
            <w:rFonts w:ascii="Times New Roman" w:hAnsi="Times New Roman"/>
            <w:bCs/>
            <w:iCs/>
          </w:rPr>
          <w:delText>LUC</w:delText>
        </w:r>
        <w:commentRangeEnd w:id="99"/>
        <w:r w:rsidR="00EF6DD4" w:rsidDel="00EF6DD4">
          <w:rPr>
            <w:rStyle w:val="CommentReference"/>
          </w:rPr>
          <w:commentReference w:id="99"/>
        </w:r>
        <w:r w:rsidR="005D6CB5" w:rsidDel="00EF6DD4">
          <w:rPr>
            <w:rFonts w:ascii="Times New Roman" w:hAnsi="Times New Roman"/>
            <w:bCs/>
            <w:iCs/>
          </w:rPr>
          <w:delText xml:space="preserve">) </w:delText>
        </w:r>
      </w:del>
      <w:r w:rsidR="001E0965">
        <w:rPr>
          <w:rFonts w:ascii="Times New Roman" w:hAnsi="Times New Roman"/>
          <w:bCs/>
          <w:iCs/>
        </w:rPr>
        <w:t>crystals</w:t>
      </w:r>
      <w:r w:rsidR="00AC3C63">
        <w:rPr>
          <w:rFonts w:ascii="Times New Roman" w:hAnsi="Times New Roman"/>
          <w:bCs/>
          <w:iCs/>
        </w:rPr>
        <w:t xml:space="preserve"> have an ordered (crystalline)</w:t>
      </w:r>
      <w:r w:rsidR="005D6CB5">
        <w:rPr>
          <w:rFonts w:ascii="Times New Roman" w:hAnsi="Times New Roman"/>
          <w:bCs/>
          <w:iCs/>
        </w:rPr>
        <w:t xml:space="preserve"> structure, but the basic building block (unit cell) of the crystal has a large number of distinct atoms</w:t>
      </w:r>
      <w:r w:rsidR="004E4CD6">
        <w:rPr>
          <w:rFonts w:ascii="Times New Roman" w:hAnsi="Times New Roman"/>
          <w:bCs/>
          <w:iCs/>
        </w:rPr>
        <w:t xml:space="preserve"> (Figure 1)</w:t>
      </w:r>
      <w:r w:rsidR="00CE0CE6">
        <w:rPr>
          <w:rFonts w:ascii="Times New Roman" w:hAnsi="Times New Roman"/>
          <w:bCs/>
          <w:iCs/>
        </w:rPr>
        <w:t xml:space="preserve"> [cite]</w:t>
      </w:r>
      <w:r w:rsidR="005D6CB5">
        <w:rPr>
          <w:rFonts w:ascii="Times New Roman" w:hAnsi="Times New Roman"/>
          <w:bCs/>
          <w:iCs/>
        </w:rPr>
        <w:t>.</w:t>
      </w:r>
      <w:r w:rsidR="00974177">
        <w:rPr>
          <w:rFonts w:ascii="Times New Roman" w:hAnsi="Times New Roman"/>
          <w:bCs/>
          <w:iCs/>
        </w:rPr>
        <w:t xml:space="preserve">  </w:t>
      </w:r>
      <w:ins w:id="100" w:author="Alan" w:date="2011-05-01T19:39:00Z">
        <w:r w:rsidR="006C158E">
          <w:rPr>
            <w:rFonts w:ascii="Times New Roman" w:hAnsi="Times New Roman"/>
            <w:bCs/>
            <w:iCs/>
          </w:rPr>
          <w:t>T</w:t>
        </w:r>
      </w:ins>
      <w:del w:id="101" w:author="Alan" w:date="2011-05-01T19:39:00Z">
        <w:r w:rsidR="00974177" w:rsidDel="006C158E">
          <w:rPr>
            <w:rFonts w:ascii="Times New Roman" w:hAnsi="Times New Roman"/>
            <w:bCs/>
            <w:iCs/>
          </w:rPr>
          <w:delText>This makes t</w:delText>
        </w:r>
      </w:del>
      <w:r w:rsidR="00974177">
        <w:rPr>
          <w:rFonts w:ascii="Times New Roman" w:hAnsi="Times New Roman"/>
          <w:bCs/>
          <w:iCs/>
        </w:rPr>
        <w:t>he</w:t>
      </w:r>
      <w:ins w:id="102" w:author="Alan" w:date="2011-05-01T19:39:00Z">
        <w:r w:rsidR="006C158E">
          <w:rPr>
            <w:rFonts w:ascii="Times New Roman" w:hAnsi="Times New Roman"/>
            <w:bCs/>
            <w:iCs/>
          </w:rPr>
          <w:t>y are thus</w:t>
        </w:r>
      </w:ins>
      <w:del w:id="103" w:author="Alan" w:date="2011-05-01T19:39:00Z">
        <w:r w:rsidR="00974177" w:rsidDel="006C158E">
          <w:rPr>
            <w:rFonts w:ascii="Times New Roman" w:hAnsi="Times New Roman"/>
            <w:bCs/>
            <w:iCs/>
          </w:rPr>
          <w:delText>m</w:delText>
        </w:r>
      </w:del>
      <w:r w:rsidR="00974177">
        <w:rPr>
          <w:rFonts w:ascii="Times New Roman" w:hAnsi="Times New Roman"/>
          <w:bCs/>
          <w:iCs/>
        </w:rPr>
        <w:t xml:space="preserve"> effectively disordered over length scales</w:t>
      </w:r>
      <w:ins w:id="104" w:author="Alan" w:date="2011-05-01T19:29:00Z">
        <w:r w:rsidR="00EF6DD4">
          <w:rPr>
            <w:rFonts w:ascii="Times New Roman" w:hAnsi="Times New Roman"/>
            <w:bCs/>
            <w:iCs/>
          </w:rPr>
          <w:t xml:space="preserve"> relevant to thermal transport</w:t>
        </w:r>
      </w:ins>
      <w:del w:id="105" w:author="Alan" w:date="2011-05-01T19:29:00Z">
        <w:r w:rsidR="00974177" w:rsidDel="00EF6DD4">
          <w:rPr>
            <w:rFonts w:ascii="Times New Roman" w:hAnsi="Times New Roman"/>
            <w:bCs/>
            <w:iCs/>
          </w:rPr>
          <w:delText xml:space="preserve"> o</w:delText>
        </w:r>
        <w:r w:rsidR="0037220D" w:rsidDel="00EF6DD4">
          <w:rPr>
            <w:rFonts w:ascii="Times New Roman" w:hAnsi="Times New Roman"/>
            <w:bCs/>
            <w:iCs/>
          </w:rPr>
          <w:delText>n</w:delText>
        </w:r>
        <w:r w:rsidR="00974177" w:rsidDel="00EF6DD4">
          <w:rPr>
            <w:rFonts w:ascii="Times New Roman" w:hAnsi="Times New Roman"/>
            <w:bCs/>
            <w:iCs/>
          </w:rPr>
          <w:delText xml:space="preserve"> the order of </w:delText>
        </w:r>
        <w:r w:rsidR="00602D07" w:rsidDel="00EF6DD4">
          <w:rPr>
            <w:rFonts w:ascii="Times New Roman" w:hAnsi="Times New Roman"/>
            <w:bCs/>
            <w:iCs/>
          </w:rPr>
          <w:delText xml:space="preserve">the </w:delText>
        </w:r>
        <w:r w:rsidR="00974177" w:rsidDel="00EF6DD4">
          <w:rPr>
            <w:rFonts w:ascii="Times New Roman" w:hAnsi="Times New Roman"/>
            <w:bCs/>
            <w:iCs/>
          </w:rPr>
          <w:delText xml:space="preserve">atomic </w:delText>
        </w:r>
        <w:r w:rsidR="00DC72C8" w:rsidDel="00EF6DD4">
          <w:rPr>
            <w:rFonts w:ascii="Times New Roman" w:hAnsi="Times New Roman"/>
            <w:bCs/>
            <w:iCs/>
          </w:rPr>
          <w:delText>spacing</w:delText>
        </w:r>
      </w:del>
      <w:r w:rsidR="00926F35">
        <w:rPr>
          <w:rFonts w:ascii="Times New Roman" w:hAnsi="Times New Roman"/>
          <w:bCs/>
          <w:iCs/>
        </w:rPr>
        <w:t>, and as such</w:t>
      </w:r>
      <w:r w:rsidR="00976F25">
        <w:rPr>
          <w:rFonts w:ascii="Times New Roman" w:hAnsi="Times New Roman"/>
          <w:bCs/>
          <w:iCs/>
        </w:rPr>
        <w:t>,</w:t>
      </w:r>
      <w:r w:rsidR="00926F35">
        <w:rPr>
          <w:rFonts w:ascii="Times New Roman" w:hAnsi="Times New Roman"/>
          <w:bCs/>
          <w:iCs/>
        </w:rPr>
        <w:t xml:space="preserve"> their thermal conductivities can </w:t>
      </w:r>
      <w:r w:rsidR="004F6024">
        <w:rPr>
          <w:rFonts w:ascii="Times New Roman" w:hAnsi="Times New Roman"/>
          <w:bCs/>
          <w:iCs/>
        </w:rPr>
        <w:t>be as low as a</w:t>
      </w:r>
      <w:r w:rsidR="00007EC9">
        <w:rPr>
          <w:rFonts w:ascii="Times New Roman" w:hAnsi="Times New Roman"/>
          <w:bCs/>
          <w:iCs/>
        </w:rPr>
        <w:t xml:space="preserve"> </w:t>
      </w:r>
      <w:r w:rsidR="00926F35">
        <w:rPr>
          <w:rFonts w:ascii="Times New Roman" w:hAnsi="Times New Roman"/>
          <w:bCs/>
          <w:iCs/>
        </w:rPr>
        <w:t>glass</w:t>
      </w:r>
      <w:r w:rsidR="00813C9C">
        <w:rPr>
          <w:rFonts w:ascii="Times New Roman" w:hAnsi="Times New Roman"/>
          <w:bCs/>
          <w:iCs/>
        </w:rPr>
        <w:t xml:space="preserve"> </w:t>
      </w:r>
      <w:r w:rsidR="00977F4A">
        <w:rPr>
          <w:rFonts w:ascii="Times New Roman" w:hAnsi="Times New Roman"/>
          <w:bCs/>
          <w:iCs/>
        </w:rPr>
        <w:t>[</w:t>
      </w:r>
      <w:r w:rsidR="00510C59">
        <w:rPr>
          <w:rFonts w:ascii="Times New Roman" w:hAnsi="Times New Roman"/>
          <w:bCs/>
          <w:iCs/>
        </w:rPr>
        <w:t>cite</w:t>
      </w:r>
      <w:r w:rsidR="00977F4A">
        <w:rPr>
          <w:rFonts w:ascii="Times New Roman" w:hAnsi="Times New Roman"/>
          <w:bCs/>
          <w:iCs/>
        </w:rPr>
        <w:t>]</w:t>
      </w:r>
      <w:r w:rsidR="00007EC9">
        <w:rPr>
          <w:rFonts w:ascii="Times New Roman" w:hAnsi="Times New Roman"/>
          <w:bCs/>
          <w:iCs/>
        </w:rPr>
        <w:t>.</w:t>
      </w:r>
      <w:r w:rsidR="00220BAD">
        <w:rPr>
          <w:rFonts w:ascii="Times New Roman" w:hAnsi="Times New Roman"/>
          <w:bCs/>
          <w:iCs/>
        </w:rPr>
        <w:t xml:space="preserve"> </w:t>
      </w:r>
      <w:ins w:id="106" w:author="Alan" w:date="2011-05-01T19:30:00Z">
        <w:r w:rsidR="00EF6DD4">
          <w:rPr>
            <w:rFonts w:ascii="Times New Roman" w:hAnsi="Times New Roman"/>
            <w:bCs/>
            <w:iCs/>
          </w:rPr>
          <w:t>The unique feature of</w:t>
        </w:r>
      </w:ins>
      <w:del w:id="107" w:author="Alan" w:date="2011-05-01T19:30:00Z">
        <w:r w:rsidR="00220BAD" w:rsidDel="00EF6DD4">
          <w:rPr>
            <w:rFonts w:ascii="Times New Roman" w:hAnsi="Times New Roman"/>
            <w:bCs/>
            <w:iCs/>
          </w:rPr>
          <w:delText>The key difference with</w:delText>
        </w:r>
      </w:del>
      <w:ins w:id="108" w:author="Alan" w:date="2011-05-01T19:30:00Z">
        <w:r w:rsidR="00EF6DD4">
          <w:rPr>
            <w:rFonts w:ascii="Times New Roman" w:hAnsi="Times New Roman"/>
            <w:bCs/>
            <w:iCs/>
          </w:rPr>
          <w:t xml:space="preserve"> large unit cell</w:t>
        </w:r>
      </w:ins>
      <w:del w:id="109" w:author="Alan" w:date="2011-05-01T19:30:00Z">
        <w:r w:rsidR="00220BAD" w:rsidDel="00EF6DD4">
          <w:rPr>
            <w:rFonts w:ascii="Times New Roman" w:hAnsi="Times New Roman"/>
            <w:bCs/>
            <w:iCs/>
          </w:rPr>
          <w:delText xml:space="preserve"> LUC</w:delText>
        </w:r>
      </w:del>
      <w:r w:rsidR="00220BAD">
        <w:rPr>
          <w:rFonts w:ascii="Times New Roman" w:hAnsi="Times New Roman"/>
          <w:bCs/>
          <w:iCs/>
        </w:rPr>
        <w:t xml:space="preserve"> materials is that they are still ordered </w:t>
      </w:r>
      <w:r w:rsidR="005953ED">
        <w:rPr>
          <w:rFonts w:ascii="Times New Roman" w:hAnsi="Times New Roman"/>
          <w:bCs/>
          <w:iCs/>
        </w:rPr>
        <w:t>for</w:t>
      </w:r>
      <w:r w:rsidR="00220BAD">
        <w:rPr>
          <w:rFonts w:ascii="Times New Roman" w:hAnsi="Times New Roman"/>
          <w:bCs/>
          <w:iCs/>
        </w:rPr>
        <w:t xml:space="preserve"> electron </w:t>
      </w:r>
      <w:commentRangeStart w:id="110"/>
      <w:r w:rsidR="00220BAD">
        <w:rPr>
          <w:rFonts w:ascii="Times New Roman" w:hAnsi="Times New Roman"/>
          <w:bCs/>
          <w:iCs/>
        </w:rPr>
        <w:t>transport</w:t>
      </w:r>
      <w:commentRangeEnd w:id="110"/>
      <w:r w:rsidR="00EF6DD4">
        <w:rPr>
          <w:rStyle w:val="CommentReference"/>
        </w:rPr>
        <w:commentReference w:id="110"/>
      </w:r>
      <w:r w:rsidR="00220BAD">
        <w:rPr>
          <w:rFonts w:ascii="Times New Roman" w:hAnsi="Times New Roman"/>
          <w:bCs/>
          <w:iCs/>
        </w:rPr>
        <w:t xml:space="preserve">, which results in a large </w:t>
      </w:r>
      <m:oMath>
        <m:r>
          <w:rPr>
            <w:rFonts w:ascii="Cambria Math" w:hAnsi="Cambria Math"/>
          </w:rPr>
          <m:t>σ</m:t>
        </m:r>
      </m:oMath>
      <w:r w:rsidR="00220BAD">
        <w:rPr>
          <w:rFonts w:ascii="Times New Roman" w:hAnsi="Times New Roman"/>
          <w:bCs/>
          <w:iCs/>
        </w:rPr>
        <w:t xml:space="preserve"> and </w:t>
      </w:r>
      <w:r w:rsidR="00220BAD" w:rsidRPr="00EF6DD4">
        <w:rPr>
          <w:rFonts w:ascii="Times New Roman" w:hAnsi="Times New Roman"/>
          <w:bCs/>
          <w:i/>
          <w:iCs/>
          <w:rPrChange w:id="111" w:author="Alan" w:date="2011-05-01T19:30:00Z">
            <w:rPr>
              <w:rFonts w:ascii="Times New Roman" w:hAnsi="Times New Roman"/>
              <w:bCs/>
              <w:iCs/>
            </w:rPr>
          </w:rPrChange>
        </w:rPr>
        <w:t>ZT</w:t>
      </w:r>
      <w:r w:rsidR="00220BAD">
        <w:rPr>
          <w:rFonts w:ascii="Times New Roman" w:hAnsi="Times New Roman"/>
          <w:bCs/>
          <w:iCs/>
        </w:rPr>
        <w:t>.</w:t>
      </w:r>
      <w:r w:rsidR="001867C4">
        <w:rPr>
          <w:rFonts w:ascii="Times New Roman" w:hAnsi="Times New Roman"/>
          <w:bCs/>
          <w:iCs/>
        </w:rPr>
        <w:t xml:space="preserve"> </w:t>
      </w:r>
      <w:del w:id="112" w:author="Alan" w:date="2011-05-01T19:30:00Z">
        <w:r w:rsidR="001867C4" w:rsidDel="00EF6DD4">
          <w:rPr>
            <w:rFonts w:ascii="Times New Roman" w:hAnsi="Times New Roman"/>
            <w:bCs/>
            <w:iCs/>
          </w:rPr>
          <w:delText xml:space="preserve">Thus, </w:delText>
        </w:r>
      </w:del>
      <w:del w:id="113" w:author="Alan" w:date="2011-05-01T19:31:00Z">
        <w:r w:rsidR="001867C4" w:rsidDel="00EF6DD4">
          <w:rPr>
            <w:rFonts w:ascii="Times New Roman" w:hAnsi="Times New Roman"/>
            <w:bCs/>
            <w:iCs/>
          </w:rPr>
          <w:delText>LUC</w:delText>
        </w:r>
      </w:del>
      <w:del w:id="114" w:author="Alan" w:date="2011-05-01T19:39:00Z">
        <w:r w:rsidR="001867C4" w:rsidDel="006C158E">
          <w:rPr>
            <w:rFonts w:ascii="Times New Roman" w:hAnsi="Times New Roman"/>
            <w:bCs/>
            <w:iCs/>
          </w:rPr>
          <w:delText xml:space="preserve"> crystals are “electron-crystals/phonon-glass</w:delText>
        </w:r>
      </w:del>
      <w:del w:id="115" w:author="Alan" w:date="2011-05-01T19:31:00Z">
        <w:r w:rsidR="001867C4" w:rsidDel="00EF6DD4">
          <w:rPr>
            <w:rFonts w:ascii="Times New Roman" w:hAnsi="Times New Roman"/>
            <w:bCs/>
            <w:iCs/>
          </w:rPr>
          <w:delText>es</w:delText>
        </w:r>
      </w:del>
      <w:del w:id="116" w:author="Alan" w:date="2011-05-01T19:39:00Z">
        <w:r w:rsidR="001867C4" w:rsidDel="006C158E">
          <w:rPr>
            <w:rFonts w:ascii="Times New Roman" w:hAnsi="Times New Roman"/>
            <w:bCs/>
            <w:iCs/>
          </w:rPr>
          <w:delText>”.</w:delText>
        </w:r>
        <w:r w:rsidR="007A3482" w:rsidDel="006C158E">
          <w:rPr>
            <w:rFonts w:ascii="Times New Roman" w:hAnsi="Times New Roman"/>
            <w:bCs/>
            <w:iCs/>
          </w:rPr>
          <w:delText xml:space="preserve"> </w:delText>
        </w:r>
      </w:del>
      <w:ins w:id="117" w:author="Alan" w:date="2011-05-01T19:31:00Z">
        <w:r w:rsidR="00EF6DD4">
          <w:rPr>
            <w:rFonts w:ascii="Times New Roman" w:hAnsi="Times New Roman"/>
            <w:bCs/>
            <w:iCs/>
          </w:rPr>
          <w:t>Available</w:t>
        </w:r>
      </w:ins>
      <w:del w:id="118" w:author="Alan" w:date="2011-05-01T19:31:00Z">
        <w:r w:rsidR="00C91CF0" w:rsidDel="00EF6DD4">
          <w:rPr>
            <w:rFonts w:ascii="Times New Roman" w:hAnsi="Times New Roman"/>
            <w:bCs/>
            <w:iCs/>
          </w:rPr>
          <w:delText>C</w:delText>
        </w:r>
        <w:r w:rsidR="00355437" w:rsidDel="00EF6DD4">
          <w:rPr>
            <w:rFonts w:ascii="Times New Roman" w:hAnsi="Times New Roman"/>
            <w:bCs/>
            <w:iCs/>
          </w:rPr>
          <w:delText>urrent</w:delText>
        </w:r>
      </w:del>
      <w:r w:rsidR="007A3482">
        <w:rPr>
          <w:rFonts w:ascii="Times New Roman" w:hAnsi="Times New Roman"/>
          <w:bCs/>
          <w:iCs/>
        </w:rPr>
        <w:t xml:space="preserve"> </w:t>
      </w:r>
      <w:ins w:id="119" w:author="Alan" w:date="2011-05-01T19:31:00Z">
        <w:r w:rsidR="00EF6DD4">
          <w:rPr>
            <w:rFonts w:ascii="Times New Roman" w:hAnsi="Times New Roman"/>
            <w:bCs/>
            <w:iCs/>
          </w:rPr>
          <w:t>large unit cell</w:t>
        </w:r>
      </w:ins>
      <w:del w:id="120" w:author="Alan" w:date="2011-05-01T19:31:00Z">
        <w:r w:rsidR="00510C59" w:rsidDel="00EF6DD4">
          <w:rPr>
            <w:rFonts w:ascii="Times New Roman" w:hAnsi="Times New Roman"/>
            <w:bCs/>
            <w:iCs/>
          </w:rPr>
          <w:delText>LUC</w:delText>
        </w:r>
      </w:del>
      <w:r w:rsidR="00510C59">
        <w:rPr>
          <w:rFonts w:ascii="Times New Roman" w:hAnsi="Times New Roman"/>
          <w:bCs/>
          <w:iCs/>
        </w:rPr>
        <w:t xml:space="preserve"> </w:t>
      </w:r>
      <w:r w:rsidR="00C91CF0">
        <w:rPr>
          <w:rFonts w:ascii="Times New Roman" w:hAnsi="Times New Roman"/>
          <w:bCs/>
          <w:iCs/>
        </w:rPr>
        <w:t>crystals have</w:t>
      </w:r>
      <w:r w:rsidR="007A3482">
        <w:rPr>
          <w:rFonts w:ascii="Times New Roman" w:hAnsi="Times New Roman"/>
          <w:bCs/>
          <w:iCs/>
        </w:rPr>
        <w:t xml:space="preserve"> ZT&lt;3</w:t>
      </w:r>
      <w:r w:rsidR="00C91CF0">
        <w:rPr>
          <w:rFonts w:ascii="Times New Roman" w:hAnsi="Times New Roman"/>
          <w:bCs/>
          <w:iCs/>
        </w:rPr>
        <w:t xml:space="preserve"> </w:t>
      </w:r>
      <w:r w:rsidR="00501F7E">
        <w:rPr>
          <w:rFonts w:ascii="Times New Roman" w:hAnsi="Times New Roman"/>
          <w:bCs/>
          <w:iCs/>
        </w:rPr>
        <w:t>[cite]</w:t>
      </w:r>
      <w:ins w:id="121" w:author="Alan" w:date="2011-05-01T19:31:00Z">
        <w:r w:rsidR="00EF6DD4">
          <w:rPr>
            <w:rFonts w:ascii="Times New Roman" w:hAnsi="Times New Roman"/>
            <w:bCs/>
            <w:iCs/>
          </w:rPr>
          <w:t xml:space="preserve"> and</w:t>
        </w:r>
      </w:ins>
      <w:del w:id="122" w:author="Alan" w:date="2011-05-01T19:31:00Z">
        <w:r w:rsidR="000D1099" w:rsidDel="00EF6DD4">
          <w:rPr>
            <w:rFonts w:ascii="Times New Roman" w:hAnsi="Times New Roman"/>
            <w:bCs/>
            <w:iCs/>
          </w:rPr>
          <w:delText xml:space="preserve">, </w:delText>
        </w:r>
        <w:r w:rsidR="00E44783" w:rsidDel="00EF6DD4">
          <w:rPr>
            <w:rFonts w:ascii="Times New Roman" w:hAnsi="Times New Roman"/>
            <w:bCs/>
            <w:iCs/>
          </w:rPr>
          <w:delText>so</w:delText>
        </w:r>
      </w:del>
      <w:r w:rsidR="000D1099">
        <w:rPr>
          <w:rFonts w:ascii="Times New Roman" w:hAnsi="Times New Roman"/>
          <w:bCs/>
          <w:iCs/>
        </w:rPr>
        <w:t xml:space="preserve"> more research is</w:t>
      </w:r>
      <w:ins w:id="123" w:author="Alan" w:date="2011-05-01T19:31:00Z">
        <w:r w:rsidR="00EF6DD4">
          <w:rPr>
            <w:rFonts w:ascii="Times New Roman" w:hAnsi="Times New Roman"/>
            <w:bCs/>
            <w:iCs/>
          </w:rPr>
          <w:t xml:space="preserve"> critically</w:t>
        </w:r>
      </w:ins>
      <w:r w:rsidR="000D1099">
        <w:rPr>
          <w:rFonts w:ascii="Times New Roman" w:hAnsi="Times New Roman"/>
          <w:bCs/>
          <w:iCs/>
        </w:rPr>
        <w:t xml:space="preserve"> required to improve their thermoelectric </w:t>
      </w:r>
      <w:commentRangeStart w:id="124"/>
      <w:r w:rsidR="000D1099">
        <w:rPr>
          <w:rFonts w:ascii="Times New Roman" w:hAnsi="Times New Roman"/>
          <w:bCs/>
          <w:iCs/>
        </w:rPr>
        <w:t>efficiency</w:t>
      </w:r>
      <w:commentRangeEnd w:id="124"/>
      <w:r w:rsidR="006C158E">
        <w:rPr>
          <w:rStyle w:val="CommentReference"/>
        </w:rPr>
        <w:commentReference w:id="124"/>
      </w:r>
      <w:r w:rsidR="00510C59">
        <w:rPr>
          <w:rFonts w:ascii="Times New Roman" w:hAnsi="Times New Roman"/>
          <w:bCs/>
          <w:iCs/>
        </w:rPr>
        <w:t>.</w:t>
      </w:r>
      <w:r w:rsidR="00412729">
        <w:rPr>
          <w:rFonts w:ascii="Times New Roman" w:hAnsi="Times New Roman"/>
          <w:bCs/>
          <w:iCs/>
        </w:rPr>
        <w:t xml:space="preserve"> </w:t>
      </w:r>
    </w:p>
    <w:p w:rsidR="00142BD4" w:rsidRDefault="00691837" w:rsidP="00A60D35">
      <w:pPr>
        <w:autoSpaceDE w:val="0"/>
        <w:autoSpaceDN w:val="0"/>
        <w:adjustRightInd w:val="0"/>
        <w:spacing w:after="0" w:line="240" w:lineRule="auto"/>
        <w:ind w:firstLine="720"/>
        <w:rPr>
          <w:ins w:id="125" w:author="Alan" w:date="2011-05-01T19:48:00Z"/>
          <w:rFonts w:ascii="Times New Roman" w:hAnsi="Times New Roman"/>
          <w:bCs/>
          <w:iCs/>
        </w:rPr>
      </w:pPr>
      <w:r>
        <w:rPr>
          <w:rFonts w:ascii="Times New Roman" w:hAnsi="Times New Roman"/>
          <w:bCs/>
          <w:iCs/>
        </w:rPr>
        <w:t>Improving</w:t>
      </w:r>
      <w:ins w:id="126" w:author="Alan" w:date="2011-05-01T19:40:00Z">
        <w:r w:rsidR="006C158E">
          <w:rPr>
            <w:rFonts w:ascii="Times New Roman" w:hAnsi="Times New Roman"/>
            <w:bCs/>
            <w:iCs/>
          </w:rPr>
          <w:t xml:space="preserve"> the</w:t>
        </w:r>
      </w:ins>
      <w:del w:id="127" w:author="Alan" w:date="2011-05-01T19:40:00Z">
        <w:r w:rsidDel="006C158E">
          <w:rPr>
            <w:rFonts w:ascii="Times New Roman" w:hAnsi="Times New Roman"/>
            <w:bCs/>
            <w:iCs/>
          </w:rPr>
          <w:delText xml:space="preserve"> the</w:delText>
        </w:r>
      </w:del>
      <w:r>
        <w:rPr>
          <w:rFonts w:ascii="Times New Roman" w:hAnsi="Times New Roman"/>
          <w:bCs/>
          <w:iCs/>
        </w:rPr>
        <w:t xml:space="preserve"> ZT</w:t>
      </w:r>
      <w:ins w:id="128" w:author="Alan" w:date="2011-05-01T19:40:00Z">
        <w:r w:rsidR="006C158E">
          <w:rPr>
            <w:rFonts w:ascii="Times New Roman" w:hAnsi="Times New Roman"/>
            <w:bCs/>
            <w:iCs/>
          </w:rPr>
          <w:t xml:space="preserve"> of large unit cell</w:t>
        </w:r>
      </w:ins>
      <w:del w:id="129" w:author="Alan" w:date="2011-05-01T19:40:00Z">
        <w:r w:rsidR="00A35EF9" w:rsidDel="006C158E">
          <w:rPr>
            <w:rFonts w:ascii="Times New Roman" w:hAnsi="Times New Roman"/>
            <w:bCs/>
            <w:iCs/>
          </w:rPr>
          <w:delText xml:space="preserve"> (reducing the thermal conductivity </w:delText>
        </w:r>
        <m:oMath>
          <m:r>
            <w:rPr>
              <w:rFonts w:ascii="Cambria Math" w:hAnsi="Times New Roman"/>
            </w:rPr>
            <m:t>κ</m:t>
          </m:r>
        </m:oMath>
        <w:r w:rsidR="00A35EF9" w:rsidDel="006C158E">
          <w:rPr>
            <w:rFonts w:ascii="Times New Roman" w:hAnsi="Times New Roman"/>
            <w:bCs/>
            <w:iCs/>
          </w:rPr>
          <w:delText>)</w:delText>
        </w:r>
        <w:r w:rsidDel="006C158E">
          <w:rPr>
            <w:rFonts w:ascii="Times New Roman" w:hAnsi="Times New Roman"/>
            <w:bCs/>
            <w:iCs/>
          </w:rPr>
          <w:delText xml:space="preserve"> of LUC </w:delText>
        </w:r>
      </w:del>
      <w:ins w:id="130" w:author="Alan" w:date="2011-05-01T19:40:00Z">
        <w:r w:rsidR="006C158E">
          <w:rPr>
            <w:rFonts w:ascii="Times New Roman" w:hAnsi="Times New Roman"/>
            <w:bCs/>
            <w:iCs/>
          </w:rPr>
          <w:t xml:space="preserve"> </w:t>
        </w:r>
      </w:ins>
      <w:r w:rsidR="00A43DD9">
        <w:rPr>
          <w:rFonts w:ascii="Times New Roman" w:hAnsi="Times New Roman"/>
          <w:bCs/>
          <w:iCs/>
        </w:rPr>
        <w:t>crystals</w:t>
      </w:r>
      <w:ins w:id="131" w:author="Alan" w:date="2011-05-01T19:40:00Z">
        <w:r w:rsidR="006C158E">
          <w:rPr>
            <w:rFonts w:ascii="Times New Roman" w:hAnsi="Times New Roman"/>
            <w:bCs/>
            <w:iCs/>
          </w:rPr>
          <w:t xml:space="preserve"> through </w:t>
        </w:r>
        <w:commentRangeStart w:id="132"/>
        <w:r w:rsidR="006C158E">
          <w:rPr>
            <w:rFonts w:ascii="Times New Roman" w:hAnsi="Times New Roman"/>
            <w:bCs/>
            <w:iCs/>
          </w:rPr>
          <w:t>thermal conductivity reduction</w:t>
        </w:r>
      </w:ins>
      <w:r>
        <w:rPr>
          <w:rFonts w:ascii="Times New Roman" w:hAnsi="Times New Roman"/>
          <w:bCs/>
          <w:iCs/>
        </w:rPr>
        <w:t xml:space="preserve"> </w:t>
      </w:r>
      <w:commentRangeEnd w:id="132"/>
      <w:r w:rsidR="006C158E">
        <w:rPr>
          <w:rStyle w:val="CommentReference"/>
        </w:rPr>
        <w:commentReference w:id="132"/>
      </w:r>
      <w:r>
        <w:rPr>
          <w:rFonts w:ascii="Times New Roman" w:hAnsi="Times New Roman"/>
          <w:bCs/>
          <w:iCs/>
        </w:rPr>
        <w:t>requires a detailed</w:t>
      </w:r>
      <w:ins w:id="133" w:author="Alan" w:date="2011-05-01T19:40:00Z">
        <w:r w:rsidR="006C158E">
          <w:rPr>
            <w:rFonts w:ascii="Times New Roman" w:hAnsi="Times New Roman"/>
            <w:bCs/>
            <w:iCs/>
          </w:rPr>
          <w:t xml:space="preserve"> atomistic</w:t>
        </w:r>
      </w:ins>
      <w:r>
        <w:rPr>
          <w:rFonts w:ascii="Times New Roman" w:hAnsi="Times New Roman"/>
          <w:bCs/>
          <w:iCs/>
        </w:rPr>
        <w:t xml:space="preserve"> analysis</w:t>
      </w:r>
      <w:del w:id="134" w:author="Alan" w:date="2011-05-01T19:41:00Z">
        <w:r w:rsidDel="006C158E">
          <w:rPr>
            <w:rFonts w:ascii="Times New Roman" w:hAnsi="Times New Roman"/>
            <w:bCs/>
            <w:iCs/>
          </w:rPr>
          <w:delText xml:space="preserve"> of the</w:delText>
        </w:r>
        <w:r w:rsidR="00D95CFD" w:rsidDel="006C158E">
          <w:rPr>
            <w:rFonts w:ascii="Times New Roman" w:hAnsi="Times New Roman"/>
            <w:bCs/>
            <w:iCs/>
          </w:rPr>
          <w:delText>ir</w:delText>
        </w:r>
        <w:r w:rsidDel="006C158E">
          <w:rPr>
            <w:rFonts w:ascii="Times New Roman" w:hAnsi="Times New Roman"/>
            <w:bCs/>
            <w:iCs/>
          </w:rPr>
          <w:delText xml:space="preserve"> atomistic behavior</w:delText>
        </w:r>
      </w:del>
      <w:r>
        <w:rPr>
          <w:rFonts w:ascii="Times New Roman" w:hAnsi="Times New Roman"/>
          <w:bCs/>
          <w:iCs/>
        </w:rPr>
        <w:t>.</w:t>
      </w:r>
      <w:r w:rsidR="00320CF6">
        <w:rPr>
          <w:rFonts w:ascii="Times New Roman" w:hAnsi="Times New Roman"/>
          <w:bCs/>
          <w:iCs/>
        </w:rPr>
        <w:t xml:space="preserve"> The </w:t>
      </w:r>
      <w:del w:id="135" w:author="Alan" w:date="2011-05-01T19:41:00Z">
        <w:r w:rsidR="00320CF6" w:rsidDel="006C158E">
          <w:rPr>
            <w:rFonts w:ascii="Times New Roman" w:hAnsi="Times New Roman"/>
            <w:bCs/>
            <w:iCs/>
          </w:rPr>
          <w:delText xml:space="preserve">atomistic </w:delText>
        </w:r>
      </w:del>
      <w:r w:rsidR="00320CF6">
        <w:rPr>
          <w:rFonts w:ascii="Times New Roman" w:hAnsi="Times New Roman"/>
          <w:bCs/>
          <w:iCs/>
        </w:rPr>
        <w:t>computational tools</w:t>
      </w:r>
      <w:ins w:id="136" w:author="Alan" w:date="2011-05-01T19:42:00Z">
        <w:r w:rsidR="006C158E">
          <w:rPr>
            <w:rFonts w:ascii="Times New Roman" w:hAnsi="Times New Roman"/>
            <w:bCs/>
            <w:iCs/>
          </w:rPr>
          <w:t xml:space="preserve"> and resources</w:t>
        </w:r>
      </w:ins>
      <w:r w:rsidR="00320CF6">
        <w:rPr>
          <w:rFonts w:ascii="Times New Roman" w:hAnsi="Times New Roman"/>
          <w:bCs/>
          <w:iCs/>
        </w:rPr>
        <w:t xml:space="preserve"> available </w:t>
      </w:r>
      <w:ins w:id="137" w:author="Alan" w:date="2011-05-01T19:42:00Z">
        <w:r w:rsidR="006C158E">
          <w:rPr>
            <w:rFonts w:ascii="Times New Roman" w:hAnsi="Times New Roman"/>
            <w:bCs/>
            <w:iCs/>
          </w:rPr>
          <w:t>in</w:t>
        </w:r>
      </w:ins>
      <w:del w:id="138" w:author="Alan" w:date="2011-05-01T19:42:00Z">
        <w:r w:rsidR="00320CF6" w:rsidDel="006C158E">
          <w:rPr>
            <w:rFonts w:ascii="Times New Roman" w:hAnsi="Times New Roman"/>
            <w:bCs/>
            <w:iCs/>
          </w:rPr>
          <w:delText>to</w:delText>
        </w:r>
      </w:del>
      <w:ins w:id="139" w:author="Alan" w:date="2011-05-01T19:41:00Z">
        <w:r w:rsidR="006C158E">
          <w:rPr>
            <w:rFonts w:ascii="Times New Roman" w:hAnsi="Times New Roman"/>
            <w:bCs/>
            <w:iCs/>
          </w:rPr>
          <w:t xml:space="preserve"> my research group,</w:t>
        </w:r>
      </w:ins>
      <w:r w:rsidR="00320CF6">
        <w:rPr>
          <w:rFonts w:ascii="Times New Roman" w:hAnsi="Times New Roman"/>
          <w:bCs/>
          <w:iCs/>
        </w:rPr>
        <w:t xml:space="preserve"> the Nanoscale Transport Phenomena Laboratory</w:t>
      </w:r>
      <w:r w:rsidR="00D31E8A">
        <w:rPr>
          <w:rFonts w:ascii="Times New Roman" w:hAnsi="Times New Roman"/>
          <w:bCs/>
          <w:iCs/>
        </w:rPr>
        <w:t xml:space="preserve"> (NTPL)</w:t>
      </w:r>
      <w:del w:id="140" w:author="Alan" w:date="2011-05-01T19:42:00Z">
        <w:r w:rsidR="00364011" w:rsidDel="006C158E">
          <w:rPr>
            <w:rFonts w:ascii="Times New Roman" w:hAnsi="Times New Roman"/>
            <w:bCs/>
            <w:iCs/>
          </w:rPr>
          <w:delText xml:space="preserve"> can</w:delText>
        </w:r>
      </w:del>
      <w:r w:rsidR="00364011">
        <w:rPr>
          <w:rFonts w:ascii="Times New Roman" w:hAnsi="Times New Roman"/>
          <w:bCs/>
          <w:iCs/>
        </w:rPr>
        <w:t xml:space="preserve"> </w:t>
      </w:r>
      <w:proofErr w:type="gramStart"/>
      <w:r w:rsidR="00364011">
        <w:rPr>
          <w:rFonts w:ascii="Times New Roman" w:hAnsi="Times New Roman"/>
          <w:bCs/>
          <w:iCs/>
        </w:rPr>
        <w:t>provide</w:t>
      </w:r>
      <w:proofErr w:type="gramEnd"/>
      <w:r w:rsidR="00364011">
        <w:rPr>
          <w:rFonts w:ascii="Times New Roman" w:hAnsi="Times New Roman"/>
          <w:bCs/>
          <w:iCs/>
        </w:rPr>
        <w:t xml:space="preserve"> the required </w:t>
      </w:r>
      <w:del w:id="141" w:author="Alan" w:date="2011-05-01T19:42:00Z">
        <w:r w:rsidR="00364011" w:rsidDel="006C158E">
          <w:rPr>
            <w:rFonts w:ascii="Times New Roman" w:hAnsi="Times New Roman"/>
            <w:bCs/>
            <w:iCs/>
          </w:rPr>
          <w:delText>ana</w:delText>
        </w:r>
        <w:r w:rsidR="00320CF6" w:rsidDel="006C158E">
          <w:rPr>
            <w:rFonts w:ascii="Times New Roman" w:hAnsi="Times New Roman"/>
            <w:bCs/>
            <w:iCs/>
          </w:rPr>
          <w:delText>l</w:delText>
        </w:r>
        <w:r w:rsidR="00364011" w:rsidDel="006C158E">
          <w:rPr>
            <w:rFonts w:ascii="Times New Roman" w:hAnsi="Times New Roman"/>
            <w:bCs/>
            <w:iCs/>
          </w:rPr>
          <w:delText>y</w:delText>
        </w:r>
        <w:r w:rsidR="00320CF6" w:rsidDel="006C158E">
          <w:rPr>
            <w:rFonts w:ascii="Times New Roman" w:hAnsi="Times New Roman"/>
            <w:bCs/>
            <w:iCs/>
          </w:rPr>
          <w:delText>sis</w:delText>
        </w:r>
        <w:r w:rsidR="00DA3BBD" w:rsidDel="006C158E">
          <w:rPr>
            <w:rFonts w:ascii="Times New Roman" w:hAnsi="Times New Roman"/>
            <w:bCs/>
            <w:iCs/>
          </w:rPr>
          <w:delText xml:space="preserve"> (talk about equipment?)</w:delText>
        </w:r>
        <w:r w:rsidR="004533FF" w:rsidDel="006C158E">
          <w:rPr>
            <w:rFonts w:ascii="Times New Roman" w:hAnsi="Times New Roman"/>
            <w:bCs/>
            <w:iCs/>
          </w:rPr>
          <w:delText xml:space="preserve"> [cite]</w:delText>
        </w:r>
      </w:del>
      <w:ins w:id="142" w:author="Alan" w:date="2011-05-01T19:42:00Z">
        <w:r w:rsidR="006C158E">
          <w:rPr>
            <w:rFonts w:ascii="Times New Roman" w:hAnsi="Times New Roman"/>
            <w:bCs/>
            <w:iCs/>
          </w:rPr>
          <w:t>framework</w:t>
        </w:r>
      </w:ins>
      <w:r w:rsidR="00320CF6">
        <w:rPr>
          <w:rFonts w:ascii="Times New Roman" w:hAnsi="Times New Roman"/>
          <w:bCs/>
          <w:iCs/>
        </w:rPr>
        <w:t>.</w:t>
      </w:r>
      <w:r w:rsidR="00CA014B">
        <w:rPr>
          <w:rFonts w:ascii="Times New Roman" w:hAnsi="Times New Roman"/>
          <w:bCs/>
          <w:iCs/>
        </w:rPr>
        <w:t xml:space="preserve"> </w:t>
      </w:r>
      <w:r w:rsidR="00BF1CF0">
        <w:rPr>
          <w:rFonts w:ascii="Times New Roman" w:hAnsi="Times New Roman"/>
          <w:bCs/>
          <w:iCs/>
        </w:rPr>
        <w:t>First,</w:t>
      </w:r>
      <w:r w:rsidR="00B06357">
        <w:rPr>
          <w:rFonts w:ascii="Times New Roman" w:hAnsi="Times New Roman"/>
          <w:bCs/>
          <w:iCs/>
        </w:rPr>
        <w:t xml:space="preserve"> classical</w:t>
      </w:r>
      <w:r w:rsidR="00CA014B">
        <w:rPr>
          <w:rFonts w:ascii="Times New Roman" w:hAnsi="Times New Roman"/>
          <w:bCs/>
          <w:iCs/>
        </w:rPr>
        <w:t xml:space="preserve"> simulations using </w:t>
      </w:r>
      <w:r w:rsidR="00CA014B" w:rsidRPr="00884F11">
        <w:rPr>
          <w:rFonts w:ascii="Times New Roman" w:hAnsi="Times New Roman"/>
          <w:bCs/>
          <w:iCs/>
        </w:rPr>
        <w:t>Molecular and Lattice Dynamics</w:t>
      </w:r>
      <w:r w:rsidR="00702D8A">
        <w:rPr>
          <w:rFonts w:ascii="Times New Roman" w:hAnsi="Times New Roman"/>
          <w:bCs/>
          <w:iCs/>
        </w:rPr>
        <w:t xml:space="preserve"> (MD and LD)</w:t>
      </w:r>
      <w:r w:rsidR="00CA014B" w:rsidRPr="00884F11">
        <w:rPr>
          <w:rFonts w:ascii="Times New Roman" w:hAnsi="Times New Roman"/>
          <w:bCs/>
          <w:iCs/>
        </w:rPr>
        <w:t xml:space="preserve"> </w:t>
      </w:r>
      <w:r w:rsidR="00CA014B">
        <w:rPr>
          <w:rFonts w:ascii="Times New Roman" w:hAnsi="Times New Roman"/>
          <w:bCs/>
          <w:iCs/>
        </w:rPr>
        <w:t>will be performed</w:t>
      </w:r>
      <w:r w:rsidR="0021161F">
        <w:rPr>
          <w:rFonts w:ascii="Times New Roman" w:hAnsi="Times New Roman"/>
          <w:bCs/>
          <w:iCs/>
        </w:rPr>
        <w:t xml:space="preserve"> [cite]</w:t>
      </w:r>
      <w:r w:rsidR="00CA014B">
        <w:rPr>
          <w:rFonts w:ascii="Times New Roman" w:hAnsi="Times New Roman"/>
          <w:bCs/>
          <w:iCs/>
        </w:rPr>
        <w:t>.</w:t>
      </w:r>
      <w:r w:rsidR="00036F67">
        <w:rPr>
          <w:rFonts w:ascii="Times New Roman" w:hAnsi="Times New Roman"/>
          <w:bCs/>
          <w:iCs/>
        </w:rPr>
        <w:t xml:space="preserve"> </w:t>
      </w:r>
      <w:del w:id="143" w:author="Alan" w:date="2011-05-01T19:43:00Z">
        <w:r w:rsidR="00036F67" w:rsidDel="006C158E">
          <w:rPr>
            <w:rFonts w:ascii="Times New Roman" w:hAnsi="Times New Roman"/>
            <w:bCs/>
            <w:iCs/>
          </w:rPr>
          <w:delText>These methods are referred to as “</w:delText>
        </w:r>
      </w:del>
      <w:ins w:id="144" w:author="Alan" w:date="2011-05-01T19:43:00Z">
        <w:r w:rsidR="006C158E">
          <w:rPr>
            <w:rFonts w:ascii="Times New Roman" w:hAnsi="Times New Roman"/>
            <w:bCs/>
            <w:iCs/>
          </w:rPr>
          <w:t>C</w:t>
        </w:r>
      </w:ins>
      <w:del w:id="145" w:author="Alan" w:date="2011-05-01T19:43:00Z">
        <w:r w:rsidR="00036F67" w:rsidDel="006C158E">
          <w:rPr>
            <w:rFonts w:ascii="Times New Roman" w:hAnsi="Times New Roman"/>
            <w:bCs/>
            <w:iCs/>
          </w:rPr>
          <w:delText>c</w:delText>
        </w:r>
      </w:del>
      <w:r w:rsidR="00036F67">
        <w:rPr>
          <w:rFonts w:ascii="Times New Roman" w:hAnsi="Times New Roman"/>
          <w:bCs/>
          <w:iCs/>
        </w:rPr>
        <w:t>lassical</w:t>
      </w:r>
      <w:ins w:id="146" w:author="Alan" w:date="2011-05-01T19:43:00Z">
        <w:r w:rsidR="006C158E">
          <w:rPr>
            <w:rFonts w:ascii="Times New Roman" w:hAnsi="Times New Roman"/>
            <w:bCs/>
            <w:iCs/>
          </w:rPr>
          <w:t xml:space="preserve"> indicates that</w:t>
        </w:r>
      </w:ins>
      <w:del w:id="147" w:author="Alan" w:date="2011-05-01T19:43:00Z">
        <w:r w:rsidR="00036F67" w:rsidDel="006C158E">
          <w:rPr>
            <w:rFonts w:ascii="Times New Roman" w:hAnsi="Times New Roman"/>
            <w:bCs/>
            <w:iCs/>
          </w:rPr>
          <w:delText>” si</w:delText>
        </w:r>
        <w:r w:rsidR="00173E62" w:rsidDel="006C158E">
          <w:rPr>
            <w:rFonts w:ascii="Times New Roman" w:hAnsi="Times New Roman"/>
            <w:bCs/>
            <w:iCs/>
          </w:rPr>
          <w:delText>nce they do not include</w:delText>
        </w:r>
      </w:del>
      <w:r w:rsidR="00173E62">
        <w:rPr>
          <w:rFonts w:ascii="Times New Roman" w:hAnsi="Times New Roman"/>
          <w:bCs/>
          <w:iCs/>
        </w:rPr>
        <w:t xml:space="preserve"> quantum</w:t>
      </w:r>
      <w:ins w:id="148" w:author="Alan" w:date="2011-05-01T19:43:00Z">
        <w:r w:rsidR="006C158E">
          <w:rPr>
            <w:rFonts w:ascii="Times New Roman" w:hAnsi="Times New Roman"/>
            <w:bCs/>
            <w:iCs/>
          </w:rPr>
          <w:t xml:space="preserve"> </w:t>
        </w:r>
      </w:ins>
      <w:del w:id="149" w:author="Alan" w:date="2011-05-01T19:43:00Z">
        <w:r w:rsidR="00173E62" w:rsidDel="006C158E">
          <w:rPr>
            <w:rFonts w:ascii="Times New Roman" w:hAnsi="Times New Roman"/>
            <w:bCs/>
            <w:iCs/>
          </w:rPr>
          <w:delText xml:space="preserve"> mechanical </w:delText>
        </w:r>
      </w:del>
      <w:r w:rsidR="00036F67">
        <w:rPr>
          <w:rFonts w:ascii="Times New Roman" w:hAnsi="Times New Roman"/>
          <w:bCs/>
          <w:iCs/>
        </w:rPr>
        <w:t xml:space="preserve">effects </w:t>
      </w:r>
      <w:ins w:id="150" w:author="Alan" w:date="2011-05-01T19:43:00Z">
        <w:r w:rsidR="006C158E">
          <w:rPr>
            <w:rFonts w:ascii="Times New Roman" w:hAnsi="Times New Roman"/>
            <w:bCs/>
            <w:iCs/>
          </w:rPr>
          <w:t>are not included</w:t>
        </w:r>
      </w:ins>
      <w:del w:id="151" w:author="Alan" w:date="2011-05-01T19:43:00Z">
        <w:r w:rsidR="00036F67" w:rsidDel="006C158E">
          <w:rPr>
            <w:rFonts w:ascii="Times New Roman" w:hAnsi="Times New Roman"/>
            <w:bCs/>
            <w:iCs/>
          </w:rPr>
          <w:delText>explicitly</w:delText>
        </w:r>
      </w:del>
      <w:r w:rsidR="007C0D64">
        <w:rPr>
          <w:rFonts w:ascii="Times New Roman" w:hAnsi="Times New Roman"/>
          <w:bCs/>
          <w:iCs/>
        </w:rPr>
        <w:t xml:space="preserve"> [</w:t>
      </w:r>
      <w:r w:rsidR="004B1A5A">
        <w:rPr>
          <w:rFonts w:ascii="Times New Roman" w:hAnsi="Times New Roman"/>
          <w:bCs/>
          <w:iCs/>
        </w:rPr>
        <w:t>cite</w:t>
      </w:r>
      <w:r w:rsidR="007C0D64">
        <w:rPr>
          <w:rFonts w:ascii="Times New Roman" w:hAnsi="Times New Roman"/>
          <w:bCs/>
          <w:iCs/>
        </w:rPr>
        <w:t>]</w:t>
      </w:r>
      <w:r w:rsidR="00036F67">
        <w:rPr>
          <w:rFonts w:ascii="Times New Roman" w:hAnsi="Times New Roman"/>
          <w:bCs/>
          <w:iCs/>
        </w:rPr>
        <w:t>.</w:t>
      </w:r>
      <w:r w:rsidR="00CA014B">
        <w:rPr>
          <w:rFonts w:ascii="Times New Roman" w:hAnsi="Times New Roman"/>
          <w:bCs/>
          <w:iCs/>
        </w:rPr>
        <w:t xml:space="preserve">  The</w:t>
      </w:r>
      <w:del w:id="152" w:author="Alan" w:date="2011-05-01T19:43:00Z">
        <w:r w:rsidR="00CA014B" w:rsidDel="006C158E">
          <w:rPr>
            <w:rFonts w:ascii="Times New Roman" w:hAnsi="Times New Roman"/>
            <w:bCs/>
            <w:iCs/>
          </w:rPr>
          <w:delText>se</w:delText>
        </w:r>
      </w:del>
      <w:r w:rsidR="009547CE">
        <w:rPr>
          <w:rFonts w:ascii="Times New Roman" w:hAnsi="Times New Roman"/>
          <w:bCs/>
          <w:iCs/>
        </w:rPr>
        <w:t xml:space="preserve"> classical</w:t>
      </w:r>
      <w:r w:rsidR="00482444">
        <w:rPr>
          <w:rFonts w:ascii="Times New Roman" w:hAnsi="Times New Roman"/>
          <w:bCs/>
          <w:iCs/>
        </w:rPr>
        <w:t xml:space="preserve"> </w:t>
      </w:r>
      <w:r w:rsidR="00CA014B">
        <w:rPr>
          <w:rFonts w:ascii="Times New Roman" w:hAnsi="Times New Roman"/>
          <w:bCs/>
          <w:iCs/>
        </w:rPr>
        <w:t xml:space="preserve">simulation results will then be used to design </w:t>
      </w:r>
      <w:proofErr w:type="spellStart"/>
      <w:ins w:id="153" w:author="Alan" w:date="2011-05-01T19:43:00Z">
        <w:r w:rsidR="006C158E" w:rsidRPr="006C158E">
          <w:rPr>
            <w:rFonts w:ascii="Times New Roman" w:hAnsi="Times New Roman"/>
            <w:bCs/>
            <w:i/>
            <w:iCs/>
            <w:rPrChange w:id="154" w:author="Alan" w:date="2011-05-01T19:43:00Z">
              <w:rPr>
                <w:rFonts w:ascii="Times New Roman" w:hAnsi="Times New Roman"/>
                <w:bCs/>
                <w:iCs/>
              </w:rPr>
            </w:rPrChange>
          </w:rPr>
          <w:t>a</w:t>
        </w:r>
      </w:ins>
      <w:del w:id="155" w:author="Alan" w:date="2011-05-01T19:43:00Z">
        <w:r w:rsidRPr="006C158E" w:rsidDel="006C158E">
          <w:rPr>
            <w:rFonts w:ascii="Times New Roman" w:hAnsi="Times New Roman"/>
            <w:bCs/>
            <w:i/>
            <w:iCs/>
            <w:rPrChange w:id="156" w:author="Alan" w:date="2011-05-01T19:43:00Z">
              <w:rPr>
                <w:rFonts w:ascii="Times New Roman" w:hAnsi="Times New Roman"/>
                <w:bCs/>
                <w:iCs/>
              </w:rPr>
            </w:rPrChange>
          </w:rPr>
          <w:delText>A</w:delText>
        </w:r>
      </w:del>
      <w:r w:rsidRPr="006C158E">
        <w:rPr>
          <w:rFonts w:ascii="Times New Roman" w:hAnsi="Times New Roman"/>
          <w:bCs/>
          <w:i/>
          <w:iCs/>
          <w:rPrChange w:id="157" w:author="Alan" w:date="2011-05-01T19:43:00Z">
            <w:rPr>
              <w:rFonts w:ascii="Times New Roman" w:hAnsi="Times New Roman"/>
              <w:bCs/>
              <w:iCs/>
            </w:rPr>
          </w:rPrChange>
        </w:rPr>
        <w:t>b</w:t>
      </w:r>
      <w:proofErr w:type="spellEnd"/>
      <w:ins w:id="158" w:author="Alan" w:date="2011-05-01T19:43:00Z">
        <w:r w:rsidR="006C158E" w:rsidRPr="006C158E">
          <w:rPr>
            <w:rFonts w:ascii="Times New Roman" w:hAnsi="Times New Roman"/>
            <w:bCs/>
            <w:i/>
            <w:iCs/>
            <w:rPrChange w:id="159" w:author="Alan" w:date="2011-05-01T19:43:00Z">
              <w:rPr>
                <w:rFonts w:ascii="Times New Roman" w:hAnsi="Times New Roman"/>
                <w:bCs/>
                <w:iCs/>
              </w:rPr>
            </w:rPrChange>
          </w:rPr>
          <w:t xml:space="preserve"> </w:t>
        </w:r>
      </w:ins>
      <w:del w:id="160" w:author="Alan" w:date="2011-05-01T19:43:00Z">
        <w:r w:rsidRPr="006C158E" w:rsidDel="006C158E">
          <w:rPr>
            <w:rFonts w:ascii="Times New Roman" w:hAnsi="Times New Roman"/>
            <w:bCs/>
            <w:i/>
            <w:iCs/>
            <w:rPrChange w:id="161" w:author="Alan" w:date="2011-05-01T19:43:00Z">
              <w:rPr>
                <w:rFonts w:ascii="Times New Roman" w:hAnsi="Times New Roman"/>
                <w:bCs/>
                <w:iCs/>
              </w:rPr>
            </w:rPrChange>
          </w:rPr>
          <w:delText>-</w:delText>
        </w:r>
      </w:del>
      <w:r w:rsidRPr="006C158E">
        <w:rPr>
          <w:rFonts w:ascii="Times New Roman" w:hAnsi="Times New Roman"/>
          <w:bCs/>
          <w:i/>
          <w:iCs/>
          <w:rPrChange w:id="162" w:author="Alan" w:date="2011-05-01T19:43:00Z">
            <w:rPr>
              <w:rFonts w:ascii="Times New Roman" w:hAnsi="Times New Roman"/>
              <w:bCs/>
              <w:iCs/>
            </w:rPr>
          </w:rPrChange>
        </w:rPr>
        <w:t>initio</w:t>
      </w:r>
      <w:r>
        <w:rPr>
          <w:rFonts w:ascii="Times New Roman" w:hAnsi="Times New Roman"/>
          <w:bCs/>
          <w:iCs/>
        </w:rPr>
        <w:t xml:space="preserve"> (</w:t>
      </w:r>
      <w:r w:rsidR="00863161">
        <w:rPr>
          <w:rFonts w:ascii="Times New Roman" w:hAnsi="Times New Roman"/>
          <w:bCs/>
          <w:iCs/>
        </w:rPr>
        <w:t>from first principles</w:t>
      </w:r>
      <w:r>
        <w:rPr>
          <w:rFonts w:ascii="Times New Roman" w:hAnsi="Times New Roman"/>
          <w:bCs/>
          <w:iCs/>
        </w:rPr>
        <w:t>) simulation</w:t>
      </w:r>
      <w:r w:rsidR="00CA014B">
        <w:rPr>
          <w:rFonts w:ascii="Times New Roman" w:hAnsi="Times New Roman"/>
          <w:bCs/>
          <w:iCs/>
        </w:rPr>
        <w:t>s</w:t>
      </w:r>
      <w:r>
        <w:rPr>
          <w:rFonts w:ascii="Times New Roman" w:hAnsi="Times New Roman"/>
          <w:bCs/>
          <w:iCs/>
        </w:rPr>
        <w:t>.</w:t>
      </w:r>
      <w:r w:rsidR="00CA014B">
        <w:rPr>
          <w:rFonts w:ascii="Times New Roman" w:hAnsi="Times New Roman"/>
          <w:bCs/>
          <w:iCs/>
        </w:rPr>
        <w:t xml:space="preserve"> </w:t>
      </w:r>
      <w:proofErr w:type="spellStart"/>
      <w:r w:rsidR="00CA014B" w:rsidRPr="006C158E">
        <w:rPr>
          <w:rFonts w:ascii="Times New Roman" w:hAnsi="Times New Roman"/>
          <w:bCs/>
          <w:i/>
          <w:iCs/>
          <w:rPrChange w:id="163" w:author="Alan" w:date="2011-05-01T19:44:00Z">
            <w:rPr>
              <w:rFonts w:ascii="Times New Roman" w:hAnsi="Times New Roman"/>
              <w:bCs/>
              <w:iCs/>
            </w:rPr>
          </w:rPrChange>
        </w:rPr>
        <w:t>Ab</w:t>
      </w:r>
      <w:proofErr w:type="spellEnd"/>
      <w:ins w:id="164" w:author="Alan" w:date="2011-05-01T19:44:00Z">
        <w:r w:rsidR="006C158E">
          <w:rPr>
            <w:rFonts w:ascii="Times New Roman" w:hAnsi="Times New Roman"/>
            <w:bCs/>
            <w:i/>
            <w:iCs/>
          </w:rPr>
          <w:t xml:space="preserve"> </w:t>
        </w:r>
      </w:ins>
      <w:del w:id="165" w:author="Alan" w:date="2011-05-01T19:44:00Z">
        <w:r w:rsidR="00CA014B" w:rsidRPr="006C158E" w:rsidDel="006C158E">
          <w:rPr>
            <w:rFonts w:ascii="Times New Roman" w:hAnsi="Times New Roman"/>
            <w:bCs/>
            <w:i/>
            <w:iCs/>
            <w:rPrChange w:id="166" w:author="Alan" w:date="2011-05-01T19:44:00Z">
              <w:rPr>
                <w:rFonts w:ascii="Times New Roman" w:hAnsi="Times New Roman"/>
                <w:bCs/>
                <w:iCs/>
              </w:rPr>
            </w:rPrChange>
          </w:rPr>
          <w:delText>-</w:delText>
        </w:r>
      </w:del>
      <w:r w:rsidR="00CA014B" w:rsidRPr="006C158E">
        <w:rPr>
          <w:rFonts w:ascii="Times New Roman" w:hAnsi="Times New Roman"/>
          <w:bCs/>
          <w:i/>
          <w:iCs/>
          <w:rPrChange w:id="167" w:author="Alan" w:date="2011-05-01T19:44:00Z">
            <w:rPr>
              <w:rFonts w:ascii="Times New Roman" w:hAnsi="Times New Roman"/>
              <w:bCs/>
              <w:iCs/>
            </w:rPr>
          </w:rPrChange>
        </w:rPr>
        <w:t>initio</w:t>
      </w:r>
      <w:r w:rsidR="00CA014B">
        <w:rPr>
          <w:rFonts w:ascii="Times New Roman" w:hAnsi="Times New Roman"/>
          <w:bCs/>
          <w:iCs/>
        </w:rPr>
        <w:t xml:space="preserve"> simulations </w:t>
      </w:r>
      <w:r w:rsidR="00EA1BAE">
        <w:rPr>
          <w:rFonts w:ascii="Times New Roman" w:hAnsi="Times New Roman"/>
          <w:bCs/>
          <w:iCs/>
        </w:rPr>
        <w:t>inclu</w:t>
      </w:r>
      <w:r w:rsidR="009E06C4">
        <w:rPr>
          <w:rFonts w:ascii="Times New Roman" w:hAnsi="Times New Roman"/>
          <w:bCs/>
          <w:iCs/>
        </w:rPr>
        <w:t>d</w:t>
      </w:r>
      <w:r w:rsidR="00EA1BAE">
        <w:rPr>
          <w:rFonts w:ascii="Times New Roman" w:hAnsi="Times New Roman"/>
          <w:bCs/>
          <w:iCs/>
        </w:rPr>
        <w:t>e</w:t>
      </w:r>
      <w:del w:id="168" w:author="Alan" w:date="2011-05-01T19:44:00Z">
        <w:r w:rsidR="00CA014B" w:rsidDel="006C158E">
          <w:rPr>
            <w:rFonts w:ascii="Times New Roman" w:hAnsi="Times New Roman"/>
            <w:bCs/>
            <w:iCs/>
          </w:rPr>
          <w:delText xml:space="preserve"> the effects of</w:delText>
        </w:r>
      </w:del>
      <w:r w:rsidR="00CA014B">
        <w:rPr>
          <w:rFonts w:ascii="Times New Roman" w:hAnsi="Times New Roman"/>
          <w:bCs/>
          <w:iCs/>
        </w:rPr>
        <w:t xml:space="preserve"> quantum</w:t>
      </w:r>
      <w:ins w:id="169" w:author="Alan" w:date="2011-05-01T19:44:00Z">
        <w:r w:rsidR="006C158E">
          <w:rPr>
            <w:rFonts w:ascii="Times New Roman" w:hAnsi="Times New Roman"/>
            <w:bCs/>
            <w:iCs/>
          </w:rPr>
          <w:t xml:space="preserve"> effects </w:t>
        </w:r>
      </w:ins>
      <w:del w:id="170" w:author="Alan" w:date="2011-05-01T19:44:00Z">
        <w:r w:rsidR="00CA014B" w:rsidDel="006C158E">
          <w:rPr>
            <w:rFonts w:ascii="Times New Roman" w:hAnsi="Times New Roman"/>
            <w:bCs/>
            <w:iCs/>
          </w:rPr>
          <w:delText xml:space="preserve"> mechanics </w:delText>
        </w:r>
      </w:del>
      <w:r w:rsidR="00CA014B">
        <w:rPr>
          <w:rFonts w:ascii="Times New Roman" w:hAnsi="Times New Roman"/>
          <w:bCs/>
          <w:iCs/>
        </w:rPr>
        <w:t>explicitly</w:t>
      </w:r>
      <w:del w:id="171" w:author="Alan" w:date="2011-05-01T19:44:00Z">
        <w:r w:rsidR="00CA014B" w:rsidDel="006C158E">
          <w:rPr>
            <w:rFonts w:ascii="Times New Roman" w:hAnsi="Times New Roman"/>
            <w:bCs/>
            <w:iCs/>
          </w:rPr>
          <w:delText>,</w:delText>
        </w:r>
      </w:del>
      <w:r w:rsidR="00CA014B">
        <w:rPr>
          <w:rFonts w:ascii="Times New Roman" w:hAnsi="Times New Roman"/>
          <w:bCs/>
          <w:iCs/>
        </w:rPr>
        <w:t xml:space="preserve"> and</w:t>
      </w:r>
      <w:del w:id="172" w:author="Alan" w:date="2011-05-01T19:44:00Z">
        <w:r w:rsidR="00CA014B" w:rsidDel="006C158E">
          <w:rPr>
            <w:rFonts w:ascii="Times New Roman" w:hAnsi="Times New Roman"/>
            <w:bCs/>
            <w:iCs/>
          </w:rPr>
          <w:delText xml:space="preserve"> so</w:delText>
        </w:r>
      </w:del>
      <w:r w:rsidR="00CA014B">
        <w:rPr>
          <w:rFonts w:ascii="Times New Roman" w:hAnsi="Times New Roman"/>
          <w:bCs/>
          <w:iCs/>
        </w:rPr>
        <w:t xml:space="preserve"> have very high accuracy</w:t>
      </w:r>
      <w:r w:rsidR="00E91F05">
        <w:rPr>
          <w:rFonts w:ascii="Times New Roman" w:hAnsi="Times New Roman"/>
          <w:bCs/>
          <w:iCs/>
        </w:rPr>
        <w:t xml:space="preserve"> [</w:t>
      </w:r>
      <w:r w:rsidR="00B72F03">
        <w:rPr>
          <w:rFonts w:ascii="Times New Roman" w:hAnsi="Times New Roman"/>
          <w:bCs/>
          <w:iCs/>
        </w:rPr>
        <w:t>cite</w:t>
      </w:r>
      <w:r w:rsidR="00E91F05">
        <w:rPr>
          <w:rFonts w:ascii="Times New Roman" w:hAnsi="Times New Roman"/>
          <w:bCs/>
          <w:iCs/>
        </w:rPr>
        <w:t>]</w:t>
      </w:r>
      <w:r w:rsidR="00CA014B">
        <w:rPr>
          <w:rFonts w:ascii="Times New Roman" w:hAnsi="Times New Roman"/>
          <w:bCs/>
          <w:iCs/>
        </w:rPr>
        <w:t>.</w:t>
      </w:r>
      <w:r w:rsidR="00E91F05">
        <w:rPr>
          <w:rFonts w:ascii="Times New Roman" w:hAnsi="Times New Roman"/>
          <w:bCs/>
          <w:iCs/>
        </w:rPr>
        <w:t xml:space="preserve">  The </w:t>
      </w:r>
      <w:proofErr w:type="spellStart"/>
      <w:r w:rsidR="00C664CF" w:rsidRPr="006C158E">
        <w:rPr>
          <w:rFonts w:ascii="Times New Roman" w:hAnsi="Times New Roman"/>
          <w:bCs/>
          <w:i/>
          <w:iCs/>
          <w:rPrChange w:id="173" w:author="Alan" w:date="2011-05-01T19:44:00Z">
            <w:rPr>
              <w:rFonts w:ascii="Times New Roman" w:hAnsi="Times New Roman"/>
              <w:bCs/>
              <w:iCs/>
            </w:rPr>
          </w:rPrChange>
        </w:rPr>
        <w:t>ab</w:t>
      </w:r>
      <w:proofErr w:type="spellEnd"/>
      <w:ins w:id="174" w:author="Alan" w:date="2011-05-01T19:44:00Z">
        <w:r w:rsidR="006C158E" w:rsidRPr="006C158E">
          <w:rPr>
            <w:rFonts w:ascii="Times New Roman" w:hAnsi="Times New Roman"/>
            <w:bCs/>
            <w:i/>
            <w:iCs/>
            <w:rPrChange w:id="175" w:author="Alan" w:date="2011-05-01T19:44:00Z">
              <w:rPr>
                <w:rFonts w:ascii="Times New Roman" w:hAnsi="Times New Roman"/>
                <w:bCs/>
                <w:iCs/>
              </w:rPr>
            </w:rPrChange>
          </w:rPr>
          <w:t xml:space="preserve"> </w:t>
        </w:r>
      </w:ins>
      <w:del w:id="176" w:author="Alan" w:date="2011-05-01T19:44:00Z">
        <w:r w:rsidR="00C664CF" w:rsidRPr="006C158E" w:rsidDel="006C158E">
          <w:rPr>
            <w:rFonts w:ascii="Times New Roman" w:hAnsi="Times New Roman"/>
            <w:bCs/>
            <w:i/>
            <w:iCs/>
            <w:rPrChange w:id="177" w:author="Alan" w:date="2011-05-01T19:44:00Z">
              <w:rPr>
                <w:rFonts w:ascii="Times New Roman" w:hAnsi="Times New Roman"/>
                <w:bCs/>
                <w:iCs/>
              </w:rPr>
            </w:rPrChange>
          </w:rPr>
          <w:delText>-</w:delText>
        </w:r>
      </w:del>
      <w:r w:rsidR="00C664CF" w:rsidRPr="006C158E">
        <w:rPr>
          <w:rFonts w:ascii="Times New Roman" w:hAnsi="Times New Roman"/>
          <w:bCs/>
          <w:i/>
          <w:iCs/>
          <w:rPrChange w:id="178" w:author="Alan" w:date="2011-05-01T19:44:00Z">
            <w:rPr>
              <w:rFonts w:ascii="Times New Roman" w:hAnsi="Times New Roman"/>
              <w:bCs/>
              <w:iCs/>
            </w:rPr>
          </w:rPrChange>
        </w:rPr>
        <w:t>initio</w:t>
      </w:r>
      <w:r w:rsidR="00623BBC">
        <w:rPr>
          <w:rFonts w:ascii="Times New Roman" w:hAnsi="Times New Roman"/>
          <w:bCs/>
          <w:iCs/>
        </w:rPr>
        <w:t xml:space="preserve"> </w:t>
      </w:r>
      <w:r w:rsidR="005635A7">
        <w:rPr>
          <w:rFonts w:ascii="Times New Roman" w:hAnsi="Times New Roman"/>
          <w:bCs/>
          <w:iCs/>
        </w:rPr>
        <w:t xml:space="preserve">simulation </w:t>
      </w:r>
      <w:r w:rsidR="00E91F05">
        <w:rPr>
          <w:rFonts w:ascii="Times New Roman" w:hAnsi="Times New Roman"/>
          <w:bCs/>
          <w:iCs/>
        </w:rPr>
        <w:t xml:space="preserve">results </w:t>
      </w:r>
      <w:ins w:id="179" w:author="Alan" w:date="2011-05-01T19:44:00Z">
        <w:r w:rsidR="006C158E">
          <w:rPr>
            <w:rFonts w:ascii="Times New Roman" w:hAnsi="Times New Roman"/>
            <w:bCs/>
            <w:iCs/>
          </w:rPr>
          <w:t>will</w:t>
        </w:r>
      </w:ins>
      <w:del w:id="180" w:author="Alan" w:date="2011-05-01T19:44:00Z">
        <w:r w:rsidR="00E91F05" w:rsidDel="006C158E">
          <w:rPr>
            <w:rFonts w:ascii="Times New Roman" w:hAnsi="Times New Roman"/>
            <w:bCs/>
            <w:iCs/>
          </w:rPr>
          <w:delText>can then</w:delText>
        </w:r>
      </w:del>
      <w:r w:rsidR="00E91F05">
        <w:rPr>
          <w:rFonts w:ascii="Times New Roman" w:hAnsi="Times New Roman"/>
          <w:bCs/>
          <w:iCs/>
        </w:rPr>
        <w:t xml:space="preserve"> be directly compared to experiment</w:t>
      </w:r>
      <w:r w:rsidR="00185226">
        <w:rPr>
          <w:rFonts w:ascii="Times New Roman" w:hAnsi="Times New Roman"/>
          <w:bCs/>
          <w:iCs/>
        </w:rPr>
        <w:t xml:space="preserve"> to more efficiently search the LUC crystal design space</w:t>
      </w:r>
      <w:r w:rsidR="00E91F05">
        <w:rPr>
          <w:rFonts w:ascii="Times New Roman" w:hAnsi="Times New Roman"/>
          <w:bCs/>
          <w:iCs/>
        </w:rPr>
        <w:t>.</w:t>
      </w:r>
      <w:r w:rsidR="000979E0">
        <w:rPr>
          <w:rFonts w:ascii="Times New Roman" w:hAnsi="Times New Roman"/>
          <w:bCs/>
          <w:iCs/>
        </w:rPr>
        <w:t xml:space="preserve"> </w:t>
      </w:r>
    </w:p>
    <w:p w:rsidR="00142BD4" w:rsidRDefault="00142BD4" w:rsidP="00A60D35">
      <w:pPr>
        <w:autoSpaceDE w:val="0"/>
        <w:autoSpaceDN w:val="0"/>
        <w:adjustRightInd w:val="0"/>
        <w:spacing w:after="0" w:line="240" w:lineRule="auto"/>
        <w:ind w:firstLine="720"/>
        <w:rPr>
          <w:ins w:id="181" w:author="Alan" w:date="2011-05-01T19:48:00Z"/>
          <w:rFonts w:ascii="Times New Roman" w:hAnsi="Times New Roman"/>
          <w:bCs/>
          <w:iCs/>
        </w:rPr>
      </w:pPr>
    </w:p>
    <w:p w:rsidR="00173F0C" w:rsidRDefault="00142BD4" w:rsidP="00A60D35">
      <w:pPr>
        <w:autoSpaceDE w:val="0"/>
        <w:autoSpaceDN w:val="0"/>
        <w:adjustRightInd w:val="0"/>
        <w:spacing w:after="0" w:line="240" w:lineRule="auto"/>
        <w:ind w:firstLine="720"/>
        <w:rPr>
          <w:rFonts w:ascii="Times New Roman" w:hAnsi="Times New Roman"/>
          <w:bCs/>
          <w:iCs/>
        </w:rPr>
      </w:pPr>
      <w:ins w:id="182" w:author="Alan" w:date="2011-05-01T19:48:00Z">
        <w:r>
          <w:rPr>
            <w:rFonts w:ascii="Times New Roman" w:hAnsi="Times New Roman"/>
            <w:bCs/>
            <w:iCs/>
          </w:rPr>
          <w:t>N</w:t>
        </w:r>
        <w:r>
          <w:rPr>
            <w:rFonts w:ascii="Times New Roman" w:hAnsi="Times New Roman"/>
            <w:bCs/>
            <w:iCs/>
          </w:rPr>
          <w:t>aïve</w:t>
        </w:r>
        <w:r>
          <w:rPr>
            <w:rFonts w:ascii="Times New Roman" w:hAnsi="Times New Roman"/>
            <w:bCs/>
            <w:iCs/>
          </w:rPr>
          <w:t>/</w:t>
        </w:r>
        <w:r w:rsidR="003E1179">
          <w:rPr>
            <w:rFonts w:ascii="Times New Roman" w:hAnsi="Times New Roman"/>
            <w:bCs/>
            <w:iCs/>
          </w:rPr>
          <w:t>important questions</w:t>
        </w:r>
      </w:ins>
      <w:ins w:id="183" w:author="Alan" w:date="2011-05-01T19:54:00Z">
        <w:r w:rsidR="003E1179">
          <w:rPr>
            <w:rFonts w:ascii="Times New Roman" w:hAnsi="Times New Roman"/>
            <w:bCs/>
            <w:iCs/>
          </w:rPr>
          <w:t xml:space="preserve"> that should be answered on the first page</w:t>
        </w:r>
      </w:ins>
      <w:ins w:id="184" w:author="Alan" w:date="2011-05-01T19:48:00Z">
        <w:r w:rsidR="003E1179">
          <w:rPr>
            <w:rFonts w:ascii="Times New Roman" w:hAnsi="Times New Roman"/>
            <w:bCs/>
            <w:iCs/>
          </w:rPr>
          <w:t xml:space="preserve">: </w:t>
        </w:r>
      </w:ins>
      <w:ins w:id="185" w:author="Alan" w:date="2011-05-01T19:54:00Z">
        <w:r w:rsidR="003E1179">
          <w:rPr>
            <w:rFonts w:ascii="Times New Roman" w:hAnsi="Times New Roman"/>
            <w:bCs/>
            <w:iCs/>
          </w:rPr>
          <w:t>W</w:t>
        </w:r>
      </w:ins>
      <w:ins w:id="186" w:author="Alan" w:date="2011-05-01T19:48:00Z">
        <w:r>
          <w:rPr>
            <w:rFonts w:ascii="Times New Roman" w:hAnsi="Times New Roman"/>
            <w:bCs/>
            <w:iCs/>
          </w:rPr>
          <w:t xml:space="preserve">hy not just do quantum to start? Why </w:t>
        </w:r>
        <w:r w:rsidR="003E1179">
          <w:rPr>
            <w:rFonts w:ascii="Times New Roman" w:hAnsi="Times New Roman"/>
            <w:bCs/>
            <w:iCs/>
          </w:rPr>
          <w:t>are simulations necessary</w:t>
        </w:r>
      </w:ins>
      <w:ins w:id="187" w:author="Alan" w:date="2011-05-01T19:54:00Z">
        <w:r w:rsidR="003E1179">
          <w:rPr>
            <w:rFonts w:ascii="Times New Roman" w:hAnsi="Times New Roman"/>
            <w:bCs/>
            <w:iCs/>
          </w:rPr>
          <w:t xml:space="preserve"> -</w:t>
        </w:r>
        <w:proofErr w:type="gramStart"/>
        <w:r w:rsidR="003E1179">
          <w:rPr>
            <w:rFonts w:ascii="Times New Roman" w:hAnsi="Times New Roman"/>
            <w:bCs/>
            <w:iCs/>
          </w:rPr>
          <w:t xml:space="preserve">&gt; </w:t>
        </w:r>
      </w:ins>
      <w:ins w:id="188" w:author="Alan" w:date="2011-05-01T19:48:00Z">
        <w:r>
          <w:rPr>
            <w:rFonts w:ascii="Times New Roman" w:hAnsi="Times New Roman"/>
            <w:bCs/>
            <w:iCs/>
          </w:rPr>
          <w:t xml:space="preserve"> Why</w:t>
        </w:r>
        <w:proofErr w:type="gramEnd"/>
        <w:r>
          <w:rPr>
            <w:rFonts w:ascii="Times New Roman" w:hAnsi="Times New Roman"/>
            <w:bCs/>
            <w:iCs/>
          </w:rPr>
          <w:t xml:space="preserve"> not just do experiments? What materials will you consider?</w:t>
        </w:r>
      </w:ins>
      <w:moveFromRangeStart w:id="189" w:author="Alan" w:date="2011-05-01T19:44:00Z" w:name="move292042424"/>
      <w:moveFrom w:id="190" w:author="Alan" w:date="2011-05-01T19:44:00Z">
        <w:r w:rsidR="00691837" w:rsidRPr="00913F34" w:rsidDel="006C158E">
          <w:rPr>
            <w:rFonts w:ascii="Times New Roman" w:hAnsi="Times New Roman"/>
            <w:bCs/>
            <w:i/>
            <w:iCs/>
          </w:rPr>
          <w:t>The</w:t>
        </w:r>
        <w:r w:rsidR="0001734F" w:rsidRPr="00913F34" w:rsidDel="006C158E">
          <w:rPr>
            <w:rFonts w:ascii="Times New Roman" w:hAnsi="Times New Roman"/>
            <w:bCs/>
            <w:i/>
            <w:iCs/>
          </w:rPr>
          <w:t xml:space="preserve"> </w:t>
        </w:r>
        <w:r w:rsidR="00691837" w:rsidRPr="00913F34" w:rsidDel="006C158E">
          <w:rPr>
            <w:rFonts w:ascii="Times New Roman" w:hAnsi="Times New Roman"/>
            <w:bCs/>
            <w:i/>
            <w:iCs/>
          </w:rPr>
          <w:t>objective of this project is to build a robust, accurate, and efficient computational framework</w:t>
        </w:r>
        <w:r w:rsidR="004965F3" w:rsidRPr="00913F34" w:rsidDel="006C158E">
          <w:rPr>
            <w:rFonts w:ascii="Times New Roman" w:hAnsi="Times New Roman"/>
            <w:bCs/>
            <w:i/>
            <w:iCs/>
          </w:rPr>
          <w:t xml:space="preserve"> </w:t>
        </w:r>
        <w:r w:rsidR="00691837" w:rsidRPr="00913F34" w:rsidDel="006C158E">
          <w:rPr>
            <w:rFonts w:ascii="Times New Roman" w:hAnsi="Times New Roman"/>
            <w:bCs/>
            <w:i/>
            <w:iCs/>
          </w:rPr>
          <w:t xml:space="preserve">for predicting the thermal conductivity of </w:t>
        </w:r>
        <w:r w:rsidR="00BF2C20" w:rsidRPr="00913F34" w:rsidDel="006C158E">
          <w:rPr>
            <w:rFonts w:ascii="Times New Roman" w:hAnsi="Times New Roman"/>
            <w:bCs/>
            <w:i/>
            <w:iCs/>
          </w:rPr>
          <w:t>LUC crystalline solids to improve the thermoelectric figure of merit ZT.</w:t>
        </w:r>
      </w:moveFrom>
      <w:moveFromRangeEnd w:id="189"/>
    </w:p>
    <w:p w:rsidR="00B005EC" w:rsidRDefault="00B005EC" w:rsidP="00A22668">
      <w:pPr>
        <w:autoSpaceDE w:val="0"/>
        <w:autoSpaceDN w:val="0"/>
        <w:adjustRightInd w:val="0"/>
        <w:spacing w:after="0" w:line="240" w:lineRule="auto"/>
        <w:rPr>
          <w:rFonts w:ascii="Times New Roman" w:hAnsi="Times New Roman"/>
          <w:b/>
          <w:bCs/>
          <w:iCs/>
          <w:sz w:val="24"/>
          <w:szCs w:val="24"/>
          <w:u w:val="single"/>
        </w:rPr>
      </w:pPr>
    </w:p>
    <w:p w:rsidR="0021138F" w:rsidRPr="00B005EC" w:rsidRDefault="00F64816" w:rsidP="00A22668">
      <w:pPr>
        <w:autoSpaceDE w:val="0"/>
        <w:autoSpaceDN w:val="0"/>
        <w:adjustRightInd w:val="0"/>
        <w:spacing w:after="0" w:line="240" w:lineRule="auto"/>
        <w:rPr>
          <w:rFonts w:ascii="Times New Roman" w:hAnsi="Times New Roman"/>
          <w:b/>
          <w:bCs/>
          <w:iCs/>
          <w:sz w:val="24"/>
          <w:szCs w:val="24"/>
          <w:u w:val="single"/>
        </w:rPr>
      </w:pPr>
      <w:r w:rsidRPr="00B005EC">
        <w:rPr>
          <w:rFonts w:ascii="Times New Roman" w:hAnsi="Times New Roman"/>
          <w:b/>
          <w:bCs/>
          <w:iCs/>
          <w:sz w:val="24"/>
          <w:szCs w:val="24"/>
          <w:u w:val="single"/>
        </w:rPr>
        <w:t xml:space="preserve">Research </w:t>
      </w:r>
      <w:commentRangeStart w:id="191"/>
      <w:r w:rsidRPr="00B005EC">
        <w:rPr>
          <w:rFonts w:ascii="Times New Roman" w:hAnsi="Times New Roman"/>
          <w:b/>
          <w:bCs/>
          <w:iCs/>
          <w:sz w:val="24"/>
          <w:szCs w:val="24"/>
          <w:u w:val="single"/>
        </w:rPr>
        <w:t>Plan</w:t>
      </w:r>
      <w:commentRangeEnd w:id="191"/>
      <w:r w:rsidR="003E1179">
        <w:rPr>
          <w:rStyle w:val="CommentReference"/>
        </w:rPr>
        <w:commentReference w:id="191"/>
      </w:r>
    </w:p>
    <w:p w:rsidR="005A5A32" w:rsidRDefault="005A5A32" w:rsidP="00A22668">
      <w:pPr>
        <w:autoSpaceDE w:val="0"/>
        <w:autoSpaceDN w:val="0"/>
        <w:adjustRightInd w:val="0"/>
        <w:spacing w:after="0" w:line="240" w:lineRule="auto"/>
        <w:rPr>
          <w:rFonts w:ascii="Times New Roman" w:hAnsi="Times New Roman"/>
        </w:rPr>
      </w:pPr>
    </w:p>
    <w:p w:rsidR="005A5A32" w:rsidRPr="00877AA8" w:rsidRDefault="005A5A32" w:rsidP="00A22668">
      <w:pPr>
        <w:autoSpaceDE w:val="0"/>
        <w:autoSpaceDN w:val="0"/>
        <w:adjustRightInd w:val="0"/>
        <w:spacing w:after="0" w:line="240" w:lineRule="auto"/>
        <w:rPr>
          <w:rFonts w:ascii="Times New Roman" w:hAnsi="Times New Roman"/>
          <w:i/>
        </w:rPr>
      </w:pPr>
      <w:r w:rsidRPr="00877AA8">
        <w:rPr>
          <w:rFonts w:ascii="Times New Roman" w:hAnsi="Times New Roman"/>
          <w:b/>
          <w:i/>
          <w:iCs/>
        </w:rPr>
        <w:t>Objective 1</w:t>
      </w:r>
      <w:r w:rsidRPr="00877AA8">
        <w:rPr>
          <w:rFonts w:ascii="Times New Roman" w:hAnsi="Times New Roman"/>
          <w:i/>
          <w:iCs/>
        </w:rPr>
        <w:t>:</w:t>
      </w:r>
      <w:r w:rsidRPr="00877AA8">
        <w:rPr>
          <w:rFonts w:ascii="Times New Roman" w:hAnsi="Times New Roman"/>
          <w:i/>
        </w:rPr>
        <w:t xml:space="preserve"> Use</w:t>
      </w:r>
      <w:r w:rsidR="00D31E8A">
        <w:rPr>
          <w:rFonts w:ascii="Times New Roman" w:hAnsi="Times New Roman"/>
          <w:i/>
        </w:rPr>
        <w:t xml:space="preserve"> </w:t>
      </w:r>
      <w:r w:rsidR="002E6BB9">
        <w:rPr>
          <w:rFonts w:ascii="Times New Roman" w:hAnsi="Times New Roman"/>
          <w:i/>
        </w:rPr>
        <w:t>Molecular and Lattice Dynamics</w:t>
      </w:r>
      <w:r w:rsidR="00D31E8A">
        <w:rPr>
          <w:rFonts w:ascii="Times New Roman" w:hAnsi="Times New Roman"/>
          <w:i/>
        </w:rPr>
        <w:t xml:space="preserve"> to</w:t>
      </w:r>
      <w:r w:rsidRPr="00877AA8">
        <w:rPr>
          <w:rFonts w:ascii="Times New Roman" w:hAnsi="Times New Roman"/>
          <w:i/>
        </w:rPr>
        <w:t xml:space="preserve"> explore LUC/disordered crystal design space</w:t>
      </w:r>
      <w:r w:rsidR="007B49A1">
        <w:rPr>
          <w:rFonts w:ascii="Times New Roman" w:hAnsi="Times New Roman"/>
          <w:i/>
        </w:rPr>
        <w:t>.</w:t>
      </w:r>
    </w:p>
    <w:p w:rsidR="005A5A32" w:rsidRDefault="005A5A32" w:rsidP="00A22668">
      <w:pPr>
        <w:autoSpaceDE w:val="0"/>
        <w:autoSpaceDN w:val="0"/>
        <w:adjustRightInd w:val="0"/>
        <w:spacing w:after="0" w:line="240" w:lineRule="auto"/>
        <w:rPr>
          <w:rFonts w:ascii="Times New Roman" w:hAnsi="Times New Roman"/>
        </w:rPr>
      </w:pPr>
    </w:p>
    <w:p w:rsidR="00E46B4B" w:rsidRDefault="004B2CA6" w:rsidP="00A22668">
      <w:pPr>
        <w:autoSpaceDE w:val="0"/>
        <w:autoSpaceDN w:val="0"/>
        <w:adjustRightInd w:val="0"/>
        <w:spacing w:after="0" w:line="240" w:lineRule="auto"/>
        <w:rPr>
          <w:rFonts w:ascii="Times New Roman" w:hAnsi="Times New Roman"/>
        </w:rPr>
      </w:pPr>
      <w:r w:rsidRPr="007B49A1">
        <w:rPr>
          <w:rFonts w:ascii="Times New Roman" w:hAnsi="Times New Roman"/>
        </w:rPr>
        <w:t>As the name</w:t>
      </w:r>
      <w:del w:id="192" w:author="Alan" w:date="2011-05-01T19:49:00Z">
        <w:r w:rsidR="009A60EA" w:rsidDel="009C06E5">
          <w:rPr>
            <w:rFonts w:ascii="Times New Roman" w:hAnsi="Times New Roman"/>
          </w:rPr>
          <w:delText xml:space="preserve"> might</w:delText>
        </w:r>
      </w:del>
      <w:r w:rsidR="009A60EA">
        <w:rPr>
          <w:rFonts w:ascii="Times New Roman" w:hAnsi="Times New Roman"/>
        </w:rPr>
        <w:t xml:space="preserve"> suggest</w:t>
      </w:r>
      <w:ins w:id="193" w:author="Alan" w:date="2011-05-01T19:49:00Z">
        <w:r w:rsidR="009C06E5">
          <w:rPr>
            <w:rFonts w:ascii="Times New Roman" w:hAnsi="Times New Roman"/>
          </w:rPr>
          <w:t>s</w:t>
        </w:r>
      </w:ins>
      <w:r w:rsidRPr="007B49A1">
        <w:rPr>
          <w:rFonts w:ascii="Times New Roman" w:hAnsi="Times New Roman"/>
        </w:rPr>
        <w:t>,</w:t>
      </w:r>
      <w:r w:rsidR="00AB54CD" w:rsidRPr="007B49A1">
        <w:rPr>
          <w:rFonts w:ascii="Times New Roman" w:hAnsi="Times New Roman"/>
        </w:rPr>
        <w:t xml:space="preserve"> </w:t>
      </w:r>
      <w:ins w:id="194" w:author="Alan" w:date="2011-05-01T19:49:00Z">
        <w:r w:rsidR="009C06E5">
          <w:rPr>
            <w:rFonts w:ascii="Times New Roman" w:hAnsi="Times New Roman"/>
          </w:rPr>
          <w:t>l</w:t>
        </w:r>
      </w:ins>
      <w:del w:id="195" w:author="Alan" w:date="2011-05-01T19:49:00Z">
        <w:r w:rsidRPr="007B49A1" w:rsidDel="009C06E5">
          <w:rPr>
            <w:rFonts w:ascii="Times New Roman" w:hAnsi="Times New Roman"/>
          </w:rPr>
          <w:delText>L</w:delText>
        </w:r>
      </w:del>
      <w:r w:rsidRPr="007B49A1">
        <w:rPr>
          <w:rFonts w:ascii="Times New Roman" w:hAnsi="Times New Roman"/>
        </w:rPr>
        <w:t xml:space="preserve">arge </w:t>
      </w:r>
      <w:ins w:id="196" w:author="Alan" w:date="2011-05-01T19:49:00Z">
        <w:r w:rsidR="009C06E5">
          <w:rPr>
            <w:rFonts w:ascii="Times New Roman" w:hAnsi="Times New Roman"/>
          </w:rPr>
          <w:t>u</w:t>
        </w:r>
      </w:ins>
      <w:del w:id="197" w:author="Alan" w:date="2011-05-01T19:49:00Z">
        <w:r w:rsidRPr="007B49A1" w:rsidDel="009C06E5">
          <w:rPr>
            <w:rFonts w:ascii="Times New Roman" w:hAnsi="Times New Roman"/>
          </w:rPr>
          <w:delText>U</w:delText>
        </w:r>
      </w:del>
      <w:r w:rsidRPr="007B49A1">
        <w:rPr>
          <w:rFonts w:ascii="Times New Roman" w:hAnsi="Times New Roman"/>
        </w:rPr>
        <w:t xml:space="preserve">nit </w:t>
      </w:r>
      <w:ins w:id="198" w:author="Alan" w:date="2011-05-01T19:49:00Z">
        <w:r w:rsidR="009C06E5">
          <w:rPr>
            <w:rFonts w:ascii="Times New Roman" w:hAnsi="Times New Roman"/>
          </w:rPr>
          <w:t>c</w:t>
        </w:r>
      </w:ins>
      <w:del w:id="199" w:author="Alan" w:date="2011-05-01T19:49:00Z">
        <w:r w:rsidRPr="007B49A1" w:rsidDel="009C06E5">
          <w:rPr>
            <w:rFonts w:ascii="Times New Roman" w:hAnsi="Times New Roman"/>
          </w:rPr>
          <w:delText>C</w:delText>
        </w:r>
      </w:del>
      <w:r w:rsidRPr="007B49A1">
        <w:rPr>
          <w:rFonts w:ascii="Times New Roman" w:hAnsi="Times New Roman"/>
        </w:rPr>
        <w:t xml:space="preserve">ell materials require a large </w:t>
      </w:r>
      <w:del w:id="200" w:author="Alan" w:date="2011-05-01T19:49:00Z">
        <w:r w:rsidRPr="007B49A1" w:rsidDel="009C06E5">
          <w:rPr>
            <w:rFonts w:ascii="Times New Roman" w:hAnsi="Times New Roman"/>
          </w:rPr>
          <w:delText xml:space="preserve">collection </w:delText>
        </w:r>
      </w:del>
      <w:ins w:id="201" w:author="Alan" w:date="2011-05-01T19:49:00Z">
        <w:r w:rsidR="009C06E5">
          <w:rPr>
            <w:rFonts w:ascii="Times New Roman" w:hAnsi="Times New Roman"/>
          </w:rPr>
          <w:t>number</w:t>
        </w:r>
        <w:r w:rsidR="009C06E5" w:rsidRPr="007B49A1">
          <w:rPr>
            <w:rFonts w:ascii="Times New Roman" w:hAnsi="Times New Roman"/>
          </w:rPr>
          <w:t xml:space="preserve"> </w:t>
        </w:r>
      </w:ins>
      <w:r w:rsidRPr="007B49A1">
        <w:rPr>
          <w:rFonts w:ascii="Times New Roman" w:hAnsi="Times New Roman"/>
        </w:rPr>
        <w:t xml:space="preserve">of atoms to model accurately. </w:t>
      </w:r>
      <w:r w:rsidR="00C313EF">
        <w:rPr>
          <w:rFonts w:ascii="Times New Roman" w:hAnsi="Times New Roman"/>
        </w:rPr>
        <w:t>S</w:t>
      </w:r>
      <w:r w:rsidR="007B49A1" w:rsidRPr="007B49A1">
        <w:rPr>
          <w:rFonts w:ascii="Times New Roman" w:hAnsi="Times New Roman"/>
        </w:rPr>
        <w:t>ize effects</w:t>
      </w:r>
      <w:del w:id="202" w:author="Alan" w:date="2011-05-01T19:49:00Z">
        <w:r w:rsidR="00CF7A97" w:rsidDel="009C06E5">
          <w:rPr>
            <w:rFonts w:ascii="Times New Roman" w:hAnsi="Times New Roman"/>
          </w:rPr>
          <w:delText xml:space="preserve"> of the LUC simulation cell</w:delText>
        </w:r>
      </w:del>
      <w:r w:rsidR="007B49A1" w:rsidRPr="007B49A1">
        <w:rPr>
          <w:rFonts w:ascii="Times New Roman" w:hAnsi="Times New Roman"/>
        </w:rPr>
        <w:t xml:space="preserve"> will be</w:t>
      </w:r>
      <w:r w:rsidR="002344BE">
        <w:rPr>
          <w:rFonts w:ascii="Times New Roman" w:hAnsi="Times New Roman"/>
        </w:rPr>
        <w:t xml:space="preserve"> initially</w:t>
      </w:r>
      <w:r w:rsidR="007B49A1" w:rsidRPr="007B49A1">
        <w:rPr>
          <w:rFonts w:ascii="Times New Roman" w:hAnsi="Times New Roman"/>
        </w:rPr>
        <w:t xml:space="preserve"> tested to ensure converged results, as in [Galli]. These test results will be valuable when designing time-efficient </w:t>
      </w:r>
      <w:proofErr w:type="spellStart"/>
      <w:r w:rsidR="007B49A1" w:rsidRPr="009C06E5">
        <w:rPr>
          <w:rFonts w:ascii="Times New Roman" w:hAnsi="Times New Roman"/>
          <w:i/>
          <w:rPrChange w:id="203" w:author="Alan" w:date="2011-05-01T19:50:00Z">
            <w:rPr>
              <w:rFonts w:ascii="Times New Roman" w:hAnsi="Times New Roman"/>
            </w:rPr>
          </w:rPrChange>
        </w:rPr>
        <w:t>ab</w:t>
      </w:r>
      <w:proofErr w:type="spellEnd"/>
      <w:ins w:id="204" w:author="Alan" w:date="2011-05-01T19:50:00Z">
        <w:r w:rsidR="009C06E5" w:rsidRPr="009C06E5">
          <w:rPr>
            <w:rFonts w:ascii="Times New Roman" w:hAnsi="Times New Roman"/>
            <w:i/>
            <w:rPrChange w:id="205" w:author="Alan" w:date="2011-05-01T19:50:00Z">
              <w:rPr>
                <w:rFonts w:ascii="Times New Roman" w:hAnsi="Times New Roman"/>
              </w:rPr>
            </w:rPrChange>
          </w:rPr>
          <w:t xml:space="preserve"> </w:t>
        </w:r>
      </w:ins>
      <w:del w:id="206" w:author="Alan" w:date="2011-05-01T19:50:00Z">
        <w:r w:rsidR="007B49A1" w:rsidRPr="009C06E5" w:rsidDel="009C06E5">
          <w:rPr>
            <w:rFonts w:ascii="Times New Roman" w:hAnsi="Times New Roman"/>
            <w:i/>
            <w:rPrChange w:id="207" w:author="Alan" w:date="2011-05-01T19:50:00Z">
              <w:rPr>
                <w:rFonts w:ascii="Times New Roman" w:hAnsi="Times New Roman"/>
              </w:rPr>
            </w:rPrChange>
          </w:rPr>
          <w:delText>-</w:delText>
        </w:r>
      </w:del>
      <w:r w:rsidR="007B49A1" w:rsidRPr="009C06E5">
        <w:rPr>
          <w:rFonts w:ascii="Times New Roman" w:hAnsi="Times New Roman"/>
          <w:i/>
          <w:rPrChange w:id="208" w:author="Alan" w:date="2011-05-01T19:50:00Z">
            <w:rPr>
              <w:rFonts w:ascii="Times New Roman" w:hAnsi="Times New Roman"/>
            </w:rPr>
          </w:rPrChange>
        </w:rPr>
        <w:t>initio</w:t>
      </w:r>
      <w:r w:rsidR="007B49A1" w:rsidRPr="007B49A1">
        <w:rPr>
          <w:rFonts w:ascii="Times New Roman" w:hAnsi="Times New Roman"/>
        </w:rPr>
        <w:t xml:space="preserve"> simulations.</w:t>
      </w:r>
      <w:r w:rsidR="007B49A1">
        <w:rPr>
          <w:rFonts w:ascii="Times New Roman" w:hAnsi="Times New Roman"/>
          <w:i/>
        </w:rPr>
        <w:t xml:space="preserve"> </w:t>
      </w:r>
      <w:commentRangeStart w:id="209"/>
      <w:r w:rsidR="00643465">
        <w:rPr>
          <w:rFonts w:ascii="Times New Roman" w:hAnsi="Times New Roman"/>
        </w:rPr>
        <w:t>While these</w:t>
      </w:r>
      <w:r>
        <w:rPr>
          <w:rFonts w:ascii="Times New Roman" w:hAnsi="Times New Roman"/>
        </w:rPr>
        <w:t xml:space="preserve"> simulations can make experimentally accurate predictions, </w:t>
      </w:r>
      <w:r w:rsidR="00ED35AB">
        <w:rPr>
          <w:rFonts w:ascii="Times New Roman" w:hAnsi="Times New Roman"/>
        </w:rPr>
        <w:t>they</w:t>
      </w:r>
      <w:r w:rsidR="0082776F">
        <w:rPr>
          <w:rFonts w:ascii="Times New Roman" w:hAnsi="Times New Roman"/>
        </w:rPr>
        <w:t xml:space="preserve"> are</w:t>
      </w:r>
      <w:r>
        <w:rPr>
          <w:rFonts w:ascii="Times New Roman" w:hAnsi="Times New Roman"/>
        </w:rPr>
        <w:t xml:space="preserve"> very </w:t>
      </w:r>
      <w:r w:rsidR="0046540E">
        <w:rPr>
          <w:rFonts w:ascii="Times New Roman" w:hAnsi="Times New Roman"/>
        </w:rPr>
        <w:t>computationally expensive [cite]</w:t>
      </w:r>
      <w:r w:rsidR="003F3FFE">
        <w:rPr>
          <w:rFonts w:ascii="Times New Roman" w:hAnsi="Times New Roman"/>
        </w:rPr>
        <w:t xml:space="preserve">. </w:t>
      </w:r>
      <w:commentRangeEnd w:id="209"/>
      <w:r w:rsidR="009C06E5">
        <w:rPr>
          <w:rStyle w:val="CommentReference"/>
        </w:rPr>
        <w:commentReference w:id="209"/>
      </w:r>
      <w:r w:rsidR="003F3FFE">
        <w:rPr>
          <w:rFonts w:ascii="Times New Roman" w:hAnsi="Times New Roman"/>
        </w:rPr>
        <w:t>Simulations are limited by the computational density of the resources available, but typical</w:t>
      </w:r>
      <w:r w:rsidR="00335319">
        <w:rPr>
          <w:rFonts w:ascii="Times New Roman" w:hAnsi="Times New Roman"/>
        </w:rPr>
        <w:t>ly</w:t>
      </w:r>
      <w:r w:rsidR="003F3FFE">
        <w:rPr>
          <w:rFonts w:ascii="Times New Roman" w:hAnsi="Times New Roman"/>
        </w:rPr>
        <w:t xml:space="preserve"> </w:t>
      </w:r>
      <w:r w:rsidR="00335319">
        <w:rPr>
          <w:rFonts w:ascii="Times New Roman" w:hAnsi="Times New Roman"/>
        </w:rPr>
        <w:t>simulations</w:t>
      </w:r>
      <w:r w:rsidR="003F3FFE">
        <w:rPr>
          <w:rFonts w:ascii="Times New Roman" w:hAnsi="Times New Roman"/>
        </w:rPr>
        <w:t xml:space="preserve"> can allow for 100s-1000s of atoms</w:t>
      </w:r>
      <w:r w:rsidR="00FE7C6B">
        <w:rPr>
          <w:rFonts w:ascii="Times New Roman" w:hAnsi="Times New Roman"/>
        </w:rPr>
        <w:t xml:space="preserve"> [cite]</w:t>
      </w:r>
      <w:r w:rsidR="003F3FFE">
        <w:rPr>
          <w:rFonts w:ascii="Times New Roman" w:hAnsi="Times New Roman"/>
        </w:rPr>
        <w:t xml:space="preserve">. </w:t>
      </w:r>
      <w:r w:rsidR="003F57DB">
        <w:rPr>
          <w:rFonts w:ascii="Times New Roman" w:hAnsi="Times New Roman"/>
        </w:rPr>
        <w:t>This makes it important to</w:t>
      </w:r>
      <w:r w:rsidR="00A95F0F">
        <w:rPr>
          <w:rFonts w:ascii="Times New Roman" w:hAnsi="Times New Roman"/>
        </w:rPr>
        <w:t xml:space="preserve"> </w:t>
      </w:r>
      <w:r w:rsidR="003F57DB">
        <w:rPr>
          <w:rFonts w:ascii="Times New Roman" w:hAnsi="Times New Roman"/>
        </w:rPr>
        <w:t xml:space="preserve">test size effects using </w:t>
      </w:r>
      <w:r w:rsidR="006B1BD4">
        <w:rPr>
          <w:rFonts w:ascii="Times New Roman" w:hAnsi="Times New Roman"/>
        </w:rPr>
        <w:t xml:space="preserve">computationally </w:t>
      </w:r>
      <w:r w:rsidR="003F57DB">
        <w:rPr>
          <w:rFonts w:ascii="Times New Roman" w:hAnsi="Times New Roman"/>
        </w:rPr>
        <w:t>inexpensive methods developed by the NTPL</w:t>
      </w:r>
      <w:r w:rsidR="002C5A60">
        <w:rPr>
          <w:rFonts w:ascii="Times New Roman" w:hAnsi="Times New Roman"/>
        </w:rPr>
        <w:t xml:space="preserve"> group</w:t>
      </w:r>
      <w:r w:rsidR="003F57DB">
        <w:rPr>
          <w:rFonts w:ascii="Times New Roman" w:hAnsi="Times New Roman"/>
        </w:rPr>
        <w:t>.</w:t>
      </w:r>
      <w:r w:rsidR="00DB3672">
        <w:rPr>
          <w:rFonts w:ascii="Times New Roman" w:hAnsi="Times New Roman"/>
        </w:rPr>
        <w:t xml:space="preserve"> This will allow us to design efficient </w:t>
      </w:r>
      <w:proofErr w:type="spellStart"/>
      <w:r w:rsidR="00DB3672">
        <w:rPr>
          <w:rFonts w:ascii="Times New Roman" w:hAnsi="Times New Roman"/>
        </w:rPr>
        <w:t>ab</w:t>
      </w:r>
      <w:proofErr w:type="spellEnd"/>
      <w:r w:rsidR="00DB3672">
        <w:rPr>
          <w:rFonts w:ascii="Times New Roman" w:hAnsi="Times New Roman"/>
        </w:rPr>
        <w:t xml:space="preserve">-initio simulations to run on the </w:t>
      </w:r>
      <w:r w:rsidR="00DB3672" w:rsidRPr="00620AA0">
        <w:rPr>
          <w:rFonts w:ascii="Times New Roman" w:hAnsi="Times New Roman"/>
          <w:u w:val="single"/>
        </w:rPr>
        <w:t>ERDC</w:t>
      </w:r>
      <w:r w:rsidR="00C85A7A" w:rsidRPr="00620AA0">
        <w:rPr>
          <w:rFonts w:ascii="Times New Roman" w:hAnsi="Times New Roman"/>
          <w:u w:val="single"/>
        </w:rPr>
        <w:t xml:space="preserve"> </w:t>
      </w:r>
      <w:r w:rsidR="00A808C5" w:rsidRPr="00620AA0">
        <w:rPr>
          <w:rFonts w:ascii="Times New Roman" w:hAnsi="Times New Roman"/>
          <w:u w:val="single"/>
        </w:rPr>
        <w:t>supercomputing resources</w:t>
      </w:r>
      <w:r w:rsidR="00C85A7A" w:rsidRPr="00620AA0">
        <w:rPr>
          <w:rFonts w:ascii="Times New Roman" w:hAnsi="Times New Roman"/>
          <w:u w:val="single"/>
        </w:rPr>
        <w:t xml:space="preserve"> (</w:t>
      </w:r>
      <w:commentRangeStart w:id="210"/>
      <w:r w:rsidR="00C85A7A" w:rsidRPr="00620AA0">
        <w:rPr>
          <w:rFonts w:ascii="Times New Roman" w:hAnsi="Times New Roman"/>
          <w:u w:val="single"/>
        </w:rPr>
        <w:t>keep</w:t>
      </w:r>
      <w:commentRangeEnd w:id="210"/>
      <w:r w:rsidR="009C06E5">
        <w:rPr>
          <w:rStyle w:val="CommentReference"/>
        </w:rPr>
        <w:commentReference w:id="210"/>
      </w:r>
      <w:r w:rsidR="00C85A7A" w:rsidRPr="00620AA0">
        <w:rPr>
          <w:rFonts w:ascii="Times New Roman" w:hAnsi="Times New Roman"/>
          <w:u w:val="single"/>
        </w:rPr>
        <w:t>?)</w:t>
      </w:r>
      <w:r w:rsidR="00AB2162">
        <w:rPr>
          <w:rFonts w:ascii="Times New Roman" w:hAnsi="Times New Roman"/>
        </w:rPr>
        <w:t>.</w:t>
      </w:r>
    </w:p>
    <w:p w:rsidR="008E5655" w:rsidRDefault="00E46B4B" w:rsidP="00A22668">
      <w:pPr>
        <w:autoSpaceDE w:val="0"/>
        <w:autoSpaceDN w:val="0"/>
        <w:adjustRightInd w:val="0"/>
        <w:spacing w:after="0" w:line="240" w:lineRule="auto"/>
        <w:rPr>
          <w:rFonts w:ascii="Times New Roman" w:hAnsi="Times New Roman"/>
          <w:iCs/>
        </w:rPr>
      </w:pPr>
      <w:r w:rsidRPr="00884F11">
        <w:rPr>
          <w:rFonts w:ascii="Times New Roman" w:hAnsi="Times New Roman"/>
        </w:rPr>
        <w:br/>
      </w:r>
      <w:r w:rsidR="00B538FE">
        <w:rPr>
          <w:rFonts w:ascii="Times New Roman" w:hAnsi="Times New Roman"/>
          <w:b/>
          <w:i/>
          <w:iCs/>
        </w:rPr>
        <w:t xml:space="preserve">Objective </w:t>
      </w:r>
      <w:r w:rsidR="00B538FE" w:rsidRPr="00877AA8">
        <w:rPr>
          <w:rFonts w:ascii="Times New Roman" w:hAnsi="Times New Roman"/>
          <w:b/>
          <w:i/>
          <w:iCs/>
        </w:rPr>
        <w:t xml:space="preserve">2: </w:t>
      </w:r>
      <w:r w:rsidR="00023298">
        <w:rPr>
          <w:rFonts w:ascii="Times New Roman" w:hAnsi="Times New Roman"/>
          <w:i/>
          <w:iCs/>
        </w:rPr>
        <w:t>D</w:t>
      </w:r>
      <w:r w:rsidR="00176241" w:rsidRPr="00877AA8">
        <w:rPr>
          <w:rFonts w:ascii="Times New Roman" w:hAnsi="Times New Roman"/>
          <w:i/>
          <w:iCs/>
        </w:rPr>
        <w:t xml:space="preserve">esign </w:t>
      </w:r>
      <w:proofErr w:type="spellStart"/>
      <w:r w:rsidR="00176241" w:rsidRPr="00877AA8">
        <w:rPr>
          <w:rFonts w:ascii="Times New Roman" w:hAnsi="Times New Roman"/>
          <w:i/>
          <w:iCs/>
        </w:rPr>
        <w:t>ab</w:t>
      </w:r>
      <w:proofErr w:type="spellEnd"/>
      <w:r w:rsidR="00176241" w:rsidRPr="00877AA8">
        <w:rPr>
          <w:rFonts w:ascii="Times New Roman" w:hAnsi="Times New Roman"/>
          <w:i/>
          <w:iCs/>
        </w:rPr>
        <w:t xml:space="preserve">-initio simulations to predict the thermal properties of realistic </w:t>
      </w:r>
      <w:r w:rsidR="00F35A8E">
        <w:rPr>
          <w:rFonts w:ascii="Times New Roman" w:hAnsi="Times New Roman"/>
          <w:i/>
          <w:iCs/>
        </w:rPr>
        <w:t>LUC crystals</w:t>
      </w:r>
      <w:r w:rsidR="00176241" w:rsidRPr="00877AA8">
        <w:rPr>
          <w:rFonts w:ascii="Times New Roman" w:hAnsi="Times New Roman"/>
          <w:i/>
          <w:iCs/>
        </w:rPr>
        <w:t>.</w:t>
      </w:r>
      <w:r w:rsidR="00FD3F63" w:rsidRPr="00877AA8">
        <w:rPr>
          <w:rFonts w:ascii="Times New Roman" w:hAnsi="Times New Roman"/>
          <w:i/>
          <w:iCs/>
        </w:rPr>
        <w:t xml:space="preserve"> </w:t>
      </w:r>
    </w:p>
    <w:p w:rsidR="00100F42" w:rsidRDefault="00100F42" w:rsidP="00A22668">
      <w:pPr>
        <w:autoSpaceDE w:val="0"/>
        <w:autoSpaceDN w:val="0"/>
        <w:adjustRightInd w:val="0"/>
        <w:spacing w:after="0" w:line="240" w:lineRule="auto"/>
        <w:rPr>
          <w:rFonts w:ascii="Times New Roman" w:hAnsi="Times New Roman"/>
          <w:iCs/>
        </w:rPr>
      </w:pPr>
    </w:p>
    <w:p w:rsidR="008E5655" w:rsidRDefault="00A05097" w:rsidP="00A22668">
      <w:pPr>
        <w:autoSpaceDE w:val="0"/>
        <w:autoSpaceDN w:val="0"/>
        <w:adjustRightInd w:val="0"/>
        <w:spacing w:after="0" w:line="240" w:lineRule="auto"/>
        <w:rPr>
          <w:rFonts w:ascii="Times New Roman" w:hAnsi="Times New Roman"/>
          <w:iCs/>
        </w:rPr>
      </w:pPr>
      <w:proofErr w:type="spellStart"/>
      <w:r w:rsidRPr="001D466F">
        <w:rPr>
          <w:rFonts w:ascii="Times New Roman" w:hAnsi="Times New Roman"/>
          <w:iCs/>
        </w:rPr>
        <w:t>Ab</w:t>
      </w:r>
      <w:proofErr w:type="spellEnd"/>
      <w:r w:rsidRPr="001D466F">
        <w:rPr>
          <w:rFonts w:ascii="Times New Roman" w:hAnsi="Times New Roman"/>
          <w:iCs/>
        </w:rPr>
        <w:t xml:space="preserve">-initio simulations will be run on the extensive resources </w:t>
      </w:r>
      <w:r w:rsidR="00FA0706">
        <w:rPr>
          <w:rFonts w:ascii="Times New Roman" w:hAnsi="Times New Roman"/>
          <w:iCs/>
        </w:rPr>
        <w:t>NTPL has</w:t>
      </w:r>
      <w:r w:rsidRPr="001D466F">
        <w:rPr>
          <w:rFonts w:ascii="Times New Roman" w:hAnsi="Times New Roman"/>
          <w:iCs/>
        </w:rPr>
        <w:t xml:space="preserve"> at the ERDC (keep?).</w:t>
      </w:r>
      <w:r w:rsidR="001D466F">
        <w:rPr>
          <w:rFonts w:ascii="Times New Roman" w:hAnsi="Times New Roman"/>
          <w:iCs/>
        </w:rPr>
        <w:t xml:space="preserve"> </w:t>
      </w:r>
      <w:r w:rsidR="00222A7F">
        <w:rPr>
          <w:rFonts w:ascii="Times New Roman" w:hAnsi="Times New Roman"/>
          <w:iCs/>
        </w:rPr>
        <w:t xml:space="preserve">In particular, </w:t>
      </w:r>
      <w:r w:rsidR="001D466F" w:rsidRPr="001D466F">
        <w:rPr>
          <w:rFonts w:ascii="Times New Roman" w:hAnsi="Times New Roman"/>
          <w:iCs/>
        </w:rPr>
        <w:t>Density Functional Theory</w:t>
      </w:r>
      <w:r w:rsidR="001B0568">
        <w:rPr>
          <w:rFonts w:ascii="Times New Roman" w:hAnsi="Times New Roman"/>
          <w:iCs/>
        </w:rPr>
        <w:t xml:space="preserve"> (DFT) and Density Functional Perturbation </w:t>
      </w:r>
      <w:proofErr w:type="spellStart"/>
      <w:r w:rsidR="001B0568">
        <w:rPr>
          <w:rFonts w:ascii="Times New Roman" w:hAnsi="Times New Roman"/>
          <w:iCs/>
        </w:rPr>
        <w:t>Thoery</w:t>
      </w:r>
      <w:proofErr w:type="spellEnd"/>
      <w:r w:rsidR="001B0568">
        <w:rPr>
          <w:rFonts w:ascii="Times New Roman" w:hAnsi="Times New Roman"/>
          <w:iCs/>
        </w:rPr>
        <w:t xml:space="preserve"> (DFPT)</w:t>
      </w:r>
      <w:r w:rsidR="001D466F" w:rsidRPr="001D466F">
        <w:rPr>
          <w:rFonts w:ascii="Times New Roman" w:hAnsi="Times New Roman"/>
          <w:iCs/>
        </w:rPr>
        <w:t xml:space="preserve"> will be used to </w:t>
      </w:r>
      <w:r w:rsidR="000B3321">
        <w:rPr>
          <w:rFonts w:ascii="Times New Roman" w:hAnsi="Times New Roman"/>
          <w:iCs/>
        </w:rPr>
        <w:t xml:space="preserve">analyze the </w:t>
      </w:r>
      <w:proofErr w:type="spellStart"/>
      <w:r w:rsidR="0081622D">
        <w:rPr>
          <w:rFonts w:ascii="Times New Roman" w:hAnsi="Times New Roman"/>
          <w:iCs/>
        </w:rPr>
        <w:t>vibrational</w:t>
      </w:r>
      <w:proofErr w:type="spellEnd"/>
      <w:r w:rsidR="0081622D">
        <w:rPr>
          <w:rFonts w:ascii="Times New Roman" w:hAnsi="Times New Roman"/>
          <w:iCs/>
        </w:rPr>
        <w:t xml:space="preserve"> properties</w:t>
      </w:r>
      <w:r w:rsidR="000B3321">
        <w:rPr>
          <w:rFonts w:ascii="Times New Roman" w:hAnsi="Times New Roman"/>
          <w:iCs/>
        </w:rPr>
        <w:t xml:space="preserve"> of LUC crystal</w:t>
      </w:r>
      <w:r w:rsidR="003027AA">
        <w:rPr>
          <w:rFonts w:ascii="Times New Roman" w:hAnsi="Times New Roman"/>
          <w:iCs/>
        </w:rPr>
        <w:t>s</w:t>
      </w:r>
      <w:r w:rsidR="008615AE">
        <w:rPr>
          <w:rFonts w:ascii="Times New Roman" w:hAnsi="Times New Roman"/>
          <w:iCs/>
        </w:rPr>
        <w:t xml:space="preserve"> []</w:t>
      </w:r>
      <w:r w:rsidR="0081622D">
        <w:rPr>
          <w:rFonts w:ascii="Times New Roman" w:hAnsi="Times New Roman"/>
          <w:iCs/>
        </w:rPr>
        <w:t>.</w:t>
      </w:r>
      <w:r w:rsidR="00D55330">
        <w:rPr>
          <w:rFonts w:ascii="Times New Roman" w:hAnsi="Times New Roman"/>
          <w:iCs/>
        </w:rPr>
        <w:t xml:space="preserve"> From these </w:t>
      </w:r>
      <w:proofErr w:type="spellStart"/>
      <w:r w:rsidR="00D55330">
        <w:rPr>
          <w:rFonts w:ascii="Times New Roman" w:hAnsi="Times New Roman"/>
          <w:iCs/>
        </w:rPr>
        <w:t>vibrational</w:t>
      </w:r>
      <w:proofErr w:type="spellEnd"/>
      <w:r w:rsidR="00D55330">
        <w:rPr>
          <w:rFonts w:ascii="Times New Roman" w:hAnsi="Times New Roman"/>
          <w:iCs/>
        </w:rPr>
        <w:t xml:space="preserve"> properties the thermal properties of LUC crystals can be predicted, including the thermal conductivity</w:t>
      </w:r>
      <w:r w:rsidR="00EC5A19">
        <w:rPr>
          <w:rFonts w:ascii="Times New Roman" w:hAnsi="Times New Roman"/>
          <w:iCs/>
        </w:rPr>
        <w:t xml:space="preserve"> [cite]</w:t>
      </w:r>
      <w:r w:rsidR="00385B8A">
        <w:rPr>
          <w:rFonts w:ascii="Times New Roman" w:hAnsi="Times New Roman"/>
          <w:iCs/>
        </w:rPr>
        <w:t>.</w:t>
      </w:r>
      <w:r w:rsidR="0051498B" w:rsidRPr="001D466F">
        <w:rPr>
          <w:rFonts w:ascii="Times New Roman" w:hAnsi="Times New Roman"/>
          <w:iCs/>
        </w:rPr>
        <w:t xml:space="preserve"> </w:t>
      </w:r>
      <w:r w:rsidR="0051498B" w:rsidRPr="00985F67">
        <w:rPr>
          <w:rFonts w:ascii="Times New Roman" w:hAnsi="Times New Roman"/>
          <w:iCs/>
          <w:u w:val="single"/>
        </w:rPr>
        <w:t xml:space="preserve">Previous measurements suggest that </w:t>
      </w:r>
      <w:r w:rsidR="00006226" w:rsidRPr="00985F67">
        <w:rPr>
          <w:rFonts w:ascii="Times New Roman" w:hAnsi="Times New Roman"/>
          <w:iCs/>
          <w:u w:val="single"/>
        </w:rPr>
        <w:t>system</w:t>
      </w:r>
      <w:r w:rsidR="008427F9" w:rsidRPr="00985F67">
        <w:rPr>
          <w:rFonts w:ascii="Times New Roman" w:hAnsi="Times New Roman"/>
          <w:iCs/>
          <w:u w:val="single"/>
        </w:rPr>
        <w:t xml:space="preserve"> crystal</w:t>
      </w:r>
      <w:r w:rsidR="00006226" w:rsidRPr="00985F67">
        <w:rPr>
          <w:rFonts w:ascii="Times New Roman" w:hAnsi="Times New Roman"/>
          <w:iCs/>
          <w:u w:val="single"/>
        </w:rPr>
        <w:t xml:space="preserve"> sizes</w:t>
      </w:r>
      <w:r w:rsidR="0051498B" w:rsidRPr="00985F67">
        <w:rPr>
          <w:rFonts w:ascii="Times New Roman" w:hAnsi="Times New Roman"/>
          <w:iCs/>
          <w:u w:val="single"/>
        </w:rPr>
        <w:t xml:space="preserve"> of roughly 1000 atoms can give accurate results</w:t>
      </w:r>
      <w:r w:rsidR="009028D2" w:rsidRPr="00985F67">
        <w:rPr>
          <w:rFonts w:ascii="Times New Roman" w:hAnsi="Times New Roman"/>
          <w:iCs/>
          <w:u w:val="single"/>
        </w:rPr>
        <w:t xml:space="preserve"> [Galli]</w:t>
      </w:r>
      <w:r w:rsidR="0051498B" w:rsidRPr="00985F67">
        <w:rPr>
          <w:rFonts w:ascii="Times New Roman" w:hAnsi="Times New Roman"/>
          <w:iCs/>
          <w:u w:val="single"/>
        </w:rPr>
        <w:t>.  This is well within the capa</w:t>
      </w:r>
      <w:r w:rsidR="009376B5" w:rsidRPr="00985F67">
        <w:rPr>
          <w:rFonts w:ascii="Times New Roman" w:hAnsi="Times New Roman"/>
          <w:iCs/>
          <w:u w:val="single"/>
        </w:rPr>
        <w:t>bilities of the ERDC resources, whose number of processors is</w:t>
      </w:r>
      <w:r w:rsidR="009660BF" w:rsidRPr="00985F67">
        <w:rPr>
          <w:rFonts w:ascii="Times New Roman" w:hAnsi="Times New Roman"/>
          <w:iCs/>
          <w:u w:val="single"/>
        </w:rPr>
        <w:t xml:space="preserve"> roughly</w:t>
      </w:r>
      <w:r w:rsidR="009376B5" w:rsidRPr="00985F67">
        <w:rPr>
          <w:rFonts w:ascii="Times New Roman" w:hAnsi="Times New Roman"/>
          <w:iCs/>
          <w:u w:val="single"/>
        </w:rPr>
        <w:t xml:space="preserve"> 15,000</w:t>
      </w:r>
      <w:r w:rsidR="00115429" w:rsidRPr="00985F67">
        <w:rPr>
          <w:rFonts w:ascii="Times New Roman" w:hAnsi="Times New Roman"/>
          <w:iCs/>
          <w:u w:val="single"/>
        </w:rPr>
        <w:t xml:space="preserve"> </w:t>
      </w:r>
      <w:commentRangeStart w:id="211"/>
      <w:r w:rsidR="00115429" w:rsidRPr="00985F67">
        <w:rPr>
          <w:rFonts w:ascii="Times New Roman" w:hAnsi="Times New Roman"/>
          <w:iCs/>
          <w:u w:val="single"/>
        </w:rPr>
        <w:t>(eh, keep?)</w:t>
      </w:r>
      <w:r w:rsidR="009376B5" w:rsidRPr="00985F67">
        <w:rPr>
          <w:rFonts w:ascii="Times New Roman" w:hAnsi="Times New Roman"/>
          <w:iCs/>
          <w:u w:val="single"/>
        </w:rPr>
        <w:t>.</w:t>
      </w:r>
      <w:r w:rsidR="009376B5">
        <w:rPr>
          <w:rFonts w:ascii="Times New Roman" w:hAnsi="Times New Roman"/>
          <w:iCs/>
        </w:rPr>
        <w:t xml:space="preserve">  </w:t>
      </w:r>
      <w:commentRangeEnd w:id="211"/>
      <w:r w:rsidR="009C06E5">
        <w:rPr>
          <w:rStyle w:val="CommentReference"/>
        </w:rPr>
        <w:commentReference w:id="211"/>
      </w:r>
    </w:p>
    <w:p w:rsidR="008E5655" w:rsidRPr="00176241" w:rsidRDefault="008E5655" w:rsidP="00A22668">
      <w:pPr>
        <w:autoSpaceDE w:val="0"/>
        <w:autoSpaceDN w:val="0"/>
        <w:adjustRightInd w:val="0"/>
        <w:spacing w:after="0" w:line="240" w:lineRule="auto"/>
        <w:rPr>
          <w:rFonts w:ascii="Times New Roman" w:hAnsi="Times New Roman"/>
          <w:iCs/>
        </w:rPr>
      </w:pPr>
    </w:p>
    <w:p w:rsidR="00E46B4B" w:rsidRPr="003C1262" w:rsidRDefault="001C3751" w:rsidP="00A22668">
      <w:pPr>
        <w:autoSpaceDE w:val="0"/>
        <w:autoSpaceDN w:val="0"/>
        <w:adjustRightInd w:val="0"/>
        <w:spacing w:after="0" w:line="240" w:lineRule="auto"/>
        <w:rPr>
          <w:rFonts w:ascii="Times New Roman" w:hAnsi="Times New Roman"/>
          <w:i/>
        </w:rPr>
      </w:pPr>
      <w:r w:rsidRPr="005506C3">
        <w:rPr>
          <w:rFonts w:ascii="Times New Roman" w:hAnsi="Times New Roman"/>
          <w:b/>
          <w:i/>
          <w:iCs/>
        </w:rPr>
        <w:t>Objective 3</w:t>
      </w:r>
      <w:r w:rsidR="00E46B4B" w:rsidRPr="005506C3">
        <w:rPr>
          <w:rFonts w:ascii="Times New Roman" w:hAnsi="Times New Roman"/>
          <w:b/>
          <w:i/>
          <w:iCs/>
        </w:rPr>
        <w:t>:</w:t>
      </w:r>
      <w:r w:rsidR="00E46B4B" w:rsidRPr="005506C3">
        <w:rPr>
          <w:rFonts w:ascii="Times New Roman" w:hAnsi="Times New Roman"/>
        </w:rPr>
        <w:t xml:space="preserve"> </w:t>
      </w:r>
      <w:r w:rsidR="00C811A7" w:rsidRPr="005506C3">
        <w:rPr>
          <w:rFonts w:ascii="Times New Roman" w:hAnsi="Times New Roman"/>
        </w:rPr>
        <w:t xml:space="preserve"> </w:t>
      </w:r>
      <w:r w:rsidR="00C811A7" w:rsidRPr="003C1262">
        <w:rPr>
          <w:rFonts w:ascii="Times New Roman" w:hAnsi="Times New Roman"/>
          <w:i/>
        </w:rPr>
        <w:t xml:space="preserve">Report </w:t>
      </w:r>
      <w:proofErr w:type="spellStart"/>
      <w:r w:rsidR="00222E81" w:rsidRPr="003C1262">
        <w:rPr>
          <w:rFonts w:ascii="Times New Roman" w:hAnsi="Times New Roman"/>
          <w:i/>
        </w:rPr>
        <w:t>ab</w:t>
      </w:r>
      <w:proofErr w:type="spellEnd"/>
      <w:r w:rsidR="00222E81" w:rsidRPr="003C1262">
        <w:rPr>
          <w:rFonts w:ascii="Times New Roman" w:hAnsi="Times New Roman"/>
          <w:i/>
        </w:rPr>
        <w:t>-initio</w:t>
      </w:r>
      <w:r w:rsidR="00C811A7" w:rsidRPr="003C1262">
        <w:rPr>
          <w:rFonts w:ascii="Times New Roman" w:hAnsi="Times New Roman"/>
          <w:i/>
        </w:rPr>
        <w:t xml:space="preserve"> </w:t>
      </w:r>
      <w:r w:rsidR="00317B3A" w:rsidRPr="003C1262">
        <w:rPr>
          <w:rFonts w:ascii="Times New Roman" w:hAnsi="Times New Roman"/>
          <w:i/>
        </w:rPr>
        <w:t xml:space="preserve">simulation </w:t>
      </w:r>
      <w:r w:rsidR="00C811A7" w:rsidRPr="003C1262">
        <w:rPr>
          <w:rFonts w:ascii="Times New Roman" w:hAnsi="Times New Roman"/>
          <w:i/>
        </w:rPr>
        <w:t>results to</w:t>
      </w:r>
      <w:r w:rsidR="0032541F">
        <w:rPr>
          <w:rFonts w:ascii="Times New Roman" w:hAnsi="Times New Roman"/>
          <w:i/>
        </w:rPr>
        <w:t xml:space="preserve"> publishing </w:t>
      </w:r>
      <w:r w:rsidR="00C811A7" w:rsidRPr="003C1262">
        <w:rPr>
          <w:rFonts w:ascii="Times New Roman" w:hAnsi="Times New Roman"/>
          <w:i/>
        </w:rPr>
        <w:t>journal</w:t>
      </w:r>
      <w:r w:rsidR="00DF656B">
        <w:rPr>
          <w:rFonts w:ascii="Times New Roman" w:hAnsi="Times New Roman"/>
          <w:i/>
        </w:rPr>
        <w:t>(s)</w:t>
      </w:r>
      <w:r w:rsidR="00C811A7" w:rsidRPr="003C1262">
        <w:rPr>
          <w:rFonts w:ascii="Times New Roman" w:hAnsi="Times New Roman"/>
          <w:i/>
        </w:rPr>
        <w:t xml:space="preserve"> and experiments to improve ZT</w:t>
      </w:r>
      <w:r w:rsidR="00FF3BDD" w:rsidRPr="003C1262">
        <w:rPr>
          <w:rFonts w:ascii="Times New Roman" w:hAnsi="Times New Roman"/>
          <w:i/>
        </w:rPr>
        <w:t xml:space="preserve"> o</w:t>
      </w:r>
      <w:r w:rsidR="001424AB">
        <w:rPr>
          <w:rFonts w:ascii="Times New Roman" w:hAnsi="Times New Roman"/>
          <w:i/>
        </w:rPr>
        <w:t>ver</w:t>
      </w:r>
      <w:r w:rsidR="00FF3BDD" w:rsidRPr="003C1262">
        <w:rPr>
          <w:rFonts w:ascii="Times New Roman" w:hAnsi="Times New Roman"/>
          <w:i/>
        </w:rPr>
        <w:t xml:space="preserve"> existing LUC/disordered materials</w:t>
      </w:r>
      <w:r w:rsidR="00C811A7" w:rsidRPr="003C1262">
        <w:rPr>
          <w:rFonts w:ascii="Times New Roman" w:hAnsi="Times New Roman"/>
          <w:i/>
        </w:rPr>
        <w:t>.</w:t>
      </w:r>
      <w:r w:rsidR="001F1712" w:rsidRPr="003C1262">
        <w:rPr>
          <w:rFonts w:ascii="Times New Roman" w:hAnsi="Times New Roman"/>
          <w:i/>
        </w:rPr>
        <w:t xml:space="preserve"> </w:t>
      </w:r>
    </w:p>
    <w:p w:rsidR="00E22E5B" w:rsidRPr="005506C3" w:rsidRDefault="00E22E5B" w:rsidP="00A22668">
      <w:pPr>
        <w:autoSpaceDE w:val="0"/>
        <w:autoSpaceDN w:val="0"/>
        <w:adjustRightInd w:val="0"/>
        <w:spacing w:after="0" w:line="240" w:lineRule="auto"/>
        <w:rPr>
          <w:rFonts w:ascii="Times New Roman" w:hAnsi="Times New Roman"/>
        </w:rPr>
      </w:pPr>
    </w:p>
    <w:p w:rsidR="00E22E5B" w:rsidRPr="005506C3" w:rsidRDefault="008B5007" w:rsidP="00A22668">
      <w:pPr>
        <w:autoSpaceDE w:val="0"/>
        <w:autoSpaceDN w:val="0"/>
        <w:adjustRightInd w:val="0"/>
        <w:spacing w:after="0" w:line="240" w:lineRule="auto"/>
        <w:rPr>
          <w:rFonts w:ascii="Times New Roman" w:hAnsi="Times New Roman"/>
        </w:rPr>
      </w:pPr>
      <w:r w:rsidRPr="005506C3">
        <w:rPr>
          <w:rFonts w:ascii="Times New Roman" w:hAnsi="Times New Roman"/>
        </w:rPr>
        <w:t>These above objectives can be used iteratively, with data from real experiments, to efficiently search the L</w:t>
      </w:r>
      <w:r w:rsidR="00942E35">
        <w:rPr>
          <w:rFonts w:ascii="Times New Roman" w:hAnsi="Times New Roman"/>
        </w:rPr>
        <w:t>UC</w:t>
      </w:r>
      <w:r w:rsidRPr="005506C3">
        <w:rPr>
          <w:rFonts w:ascii="Times New Roman" w:hAnsi="Times New Roman"/>
        </w:rPr>
        <w:t xml:space="preserve"> design space.</w:t>
      </w:r>
      <w:r w:rsidR="002F1959" w:rsidRPr="005506C3">
        <w:rPr>
          <w:rFonts w:ascii="Times New Roman" w:hAnsi="Times New Roman"/>
        </w:rPr>
        <w:t xml:space="preserve"> </w:t>
      </w:r>
      <w:proofErr w:type="spellStart"/>
      <w:r w:rsidR="00A121CD">
        <w:rPr>
          <w:rFonts w:ascii="Times New Roman" w:hAnsi="Times New Roman"/>
          <w:b/>
          <w:i/>
        </w:rPr>
        <w:t>A</w:t>
      </w:r>
      <w:r w:rsidR="002F1959" w:rsidRPr="00A70A23">
        <w:rPr>
          <w:rFonts w:ascii="Times New Roman" w:hAnsi="Times New Roman"/>
          <w:b/>
          <w:i/>
        </w:rPr>
        <w:t>b</w:t>
      </w:r>
      <w:proofErr w:type="spellEnd"/>
      <w:r w:rsidR="002F1959" w:rsidRPr="00A70A23">
        <w:rPr>
          <w:rFonts w:ascii="Times New Roman" w:hAnsi="Times New Roman"/>
          <w:b/>
          <w:i/>
        </w:rPr>
        <w:t>-initio simulation</w:t>
      </w:r>
      <w:r w:rsidR="009F2866" w:rsidRPr="00A70A23">
        <w:rPr>
          <w:rFonts w:ascii="Times New Roman" w:hAnsi="Times New Roman"/>
          <w:b/>
          <w:i/>
        </w:rPr>
        <w:t>s</w:t>
      </w:r>
      <w:r w:rsidR="002F1959" w:rsidRPr="00A70A23">
        <w:rPr>
          <w:rFonts w:ascii="Times New Roman" w:hAnsi="Times New Roman"/>
          <w:b/>
          <w:i/>
        </w:rPr>
        <w:t xml:space="preserve"> </w:t>
      </w:r>
      <w:r w:rsidR="009F2866" w:rsidRPr="00A70A23">
        <w:rPr>
          <w:rFonts w:ascii="Times New Roman" w:hAnsi="Times New Roman"/>
          <w:b/>
          <w:i/>
        </w:rPr>
        <w:t xml:space="preserve">can </w:t>
      </w:r>
      <w:r w:rsidR="002F1959" w:rsidRPr="00A70A23">
        <w:rPr>
          <w:rFonts w:ascii="Times New Roman" w:hAnsi="Times New Roman"/>
          <w:b/>
          <w:i/>
        </w:rPr>
        <w:t xml:space="preserve">predict </w:t>
      </w:r>
      <w:r w:rsidR="00EA61A1" w:rsidRPr="00A70A23">
        <w:rPr>
          <w:rFonts w:ascii="Times New Roman" w:hAnsi="Times New Roman"/>
          <w:b/>
          <w:i/>
        </w:rPr>
        <w:t>LUC materials with</w:t>
      </w:r>
      <w:r w:rsidR="00417A42" w:rsidRPr="00A70A23">
        <w:rPr>
          <w:rFonts w:ascii="Times New Roman" w:hAnsi="Times New Roman"/>
          <w:b/>
          <w:i/>
        </w:rPr>
        <w:t xml:space="preserve"> even</w:t>
      </w:r>
      <w:r w:rsidR="00EA61A1" w:rsidRPr="00A70A23">
        <w:rPr>
          <w:rFonts w:ascii="Times New Roman" w:hAnsi="Times New Roman"/>
          <w:b/>
          <w:i/>
        </w:rPr>
        <w:t xml:space="preserve"> lower</w:t>
      </w:r>
      <w:r w:rsidR="002F1959" w:rsidRPr="00A70A23">
        <w:rPr>
          <w:rFonts w:ascii="Times New Roman" w:hAnsi="Times New Roman"/>
          <w:b/>
          <w:i/>
        </w:rPr>
        <w:t xml:space="preserve"> thermal conductivities.</w:t>
      </w:r>
      <w:r w:rsidR="002C527E">
        <w:rPr>
          <w:rFonts w:ascii="Times New Roman" w:hAnsi="Times New Roman"/>
        </w:rPr>
        <w:t xml:space="preserve"> For example, </w:t>
      </w:r>
      <w:r w:rsidR="003B3EE0">
        <w:rPr>
          <w:rFonts w:ascii="Times New Roman" w:hAnsi="Times New Roman"/>
        </w:rPr>
        <w:t>modifying</w:t>
      </w:r>
      <w:r w:rsidR="002C527E">
        <w:rPr>
          <w:rFonts w:ascii="Times New Roman" w:hAnsi="Times New Roman"/>
        </w:rPr>
        <w:t xml:space="preserve"> LUC crystals with heavy atoms and/or bonding disorder has been shown to be promising mechanisms for reducing thermal conductivity [cite].</w:t>
      </w:r>
      <w:r w:rsidR="00E800EE">
        <w:rPr>
          <w:rFonts w:ascii="Times New Roman" w:hAnsi="Times New Roman"/>
        </w:rPr>
        <w:t xml:space="preserve"> </w:t>
      </w:r>
      <w:r w:rsidR="00C63523">
        <w:rPr>
          <w:rFonts w:ascii="Times New Roman" w:hAnsi="Times New Roman"/>
        </w:rPr>
        <w:t xml:space="preserve"> </w:t>
      </w:r>
      <w:proofErr w:type="spellStart"/>
      <w:r w:rsidR="00C63523" w:rsidRPr="00E74089">
        <w:rPr>
          <w:rFonts w:ascii="Times New Roman" w:hAnsi="Times New Roman"/>
          <w:u w:val="single"/>
        </w:rPr>
        <w:t>Colloboration</w:t>
      </w:r>
      <w:proofErr w:type="spellEnd"/>
      <w:r w:rsidR="00C63523" w:rsidRPr="00E74089">
        <w:rPr>
          <w:rFonts w:ascii="Times New Roman" w:hAnsi="Times New Roman"/>
          <w:u w:val="single"/>
        </w:rPr>
        <w:t xml:space="preserve"> with NTPL’s adjacent lab group Thermal Energy Engineering </w:t>
      </w:r>
      <w:r w:rsidR="005239C5" w:rsidRPr="00E74089">
        <w:rPr>
          <w:rFonts w:ascii="Times New Roman" w:hAnsi="Times New Roman"/>
          <w:u w:val="single"/>
        </w:rPr>
        <w:t xml:space="preserve">Laboratory led by Jon Malen will allow the comparison of our </w:t>
      </w:r>
      <w:proofErr w:type="spellStart"/>
      <w:r w:rsidR="005239C5" w:rsidRPr="00E74089">
        <w:rPr>
          <w:rFonts w:ascii="Times New Roman" w:hAnsi="Times New Roman"/>
          <w:u w:val="single"/>
        </w:rPr>
        <w:t>ab</w:t>
      </w:r>
      <w:proofErr w:type="spellEnd"/>
      <w:r w:rsidR="005239C5" w:rsidRPr="00E74089">
        <w:rPr>
          <w:rFonts w:ascii="Times New Roman" w:hAnsi="Times New Roman"/>
          <w:u w:val="single"/>
        </w:rPr>
        <w:t>-initio simulation with</w:t>
      </w:r>
      <w:r w:rsidR="00ED78ED" w:rsidRPr="00E74089">
        <w:rPr>
          <w:rFonts w:ascii="Times New Roman" w:hAnsi="Times New Roman"/>
          <w:u w:val="single"/>
        </w:rPr>
        <w:t xml:space="preserve"> real</w:t>
      </w:r>
      <w:r w:rsidR="005239C5" w:rsidRPr="00E74089">
        <w:rPr>
          <w:rFonts w:ascii="Times New Roman" w:hAnsi="Times New Roman"/>
          <w:u w:val="single"/>
        </w:rPr>
        <w:t xml:space="preserve"> experimental results</w:t>
      </w:r>
      <w:r w:rsidR="0006530E" w:rsidRPr="00E74089">
        <w:rPr>
          <w:rFonts w:ascii="Times New Roman" w:hAnsi="Times New Roman"/>
          <w:u w:val="single"/>
        </w:rPr>
        <w:t>,</w:t>
      </w:r>
      <w:r w:rsidR="00555620" w:rsidRPr="00E74089">
        <w:rPr>
          <w:rFonts w:ascii="Times New Roman" w:hAnsi="Times New Roman"/>
          <w:u w:val="single"/>
        </w:rPr>
        <w:t xml:space="preserve"> </w:t>
      </w:r>
      <w:r w:rsidR="0006530E" w:rsidRPr="00E74089">
        <w:rPr>
          <w:rFonts w:ascii="Times New Roman" w:hAnsi="Times New Roman"/>
          <w:u w:val="single"/>
        </w:rPr>
        <w:t>each method assisting the other.</w:t>
      </w:r>
      <w:r w:rsidR="00555620">
        <w:rPr>
          <w:rFonts w:ascii="Times New Roman" w:hAnsi="Times New Roman"/>
        </w:rPr>
        <w:t xml:space="preserve"> </w:t>
      </w:r>
    </w:p>
    <w:p w:rsidR="00E46B4B" w:rsidRPr="005506C3" w:rsidRDefault="00E46B4B" w:rsidP="00A22668">
      <w:pPr>
        <w:autoSpaceDE w:val="0"/>
        <w:autoSpaceDN w:val="0"/>
        <w:adjustRightInd w:val="0"/>
        <w:spacing w:after="0" w:line="240" w:lineRule="auto"/>
        <w:rPr>
          <w:rFonts w:ascii="Times New Roman" w:hAnsi="Times New Roman"/>
        </w:rPr>
      </w:pPr>
    </w:p>
    <w:p w:rsidR="006013AE" w:rsidRPr="005506C3" w:rsidRDefault="006013AE" w:rsidP="00A22668">
      <w:pPr>
        <w:autoSpaceDE w:val="0"/>
        <w:autoSpaceDN w:val="0"/>
        <w:adjustRightInd w:val="0"/>
        <w:spacing w:after="0" w:line="240" w:lineRule="auto"/>
        <w:rPr>
          <w:rFonts w:ascii="Times New Roman" w:hAnsi="Times New Roman"/>
          <w:b/>
          <w:sz w:val="24"/>
          <w:szCs w:val="24"/>
        </w:rPr>
      </w:pPr>
      <w:r w:rsidRPr="005506C3">
        <w:rPr>
          <w:rFonts w:ascii="Times New Roman" w:hAnsi="Times New Roman"/>
          <w:b/>
          <w:sz w:val="24"/>
          <w:szCs w:val="24"/>
        </w:rPr>
        <w:t>Relationship to CIT/ICES Strategic Focus</w:t>
      </w:r>
    </w:p>
    <w:p w:rsidR="007460F7" w:rsidRPr="005506C3" w:rsidRDefault="007460F7" w:rsidP="00A22668">
      <w:pPr>
        <w:autoSpaceDE w:val="0"/>
        <w:autoSpaceDN w:val="0"/>
        <w:adjustRightInd w:val="0"/>
        <w:spacing w:after="0" w:line="240" w:lineRule="auto"/>
        <w:rPr>
          <w:rFonts w:ascii="Times New Roman" w:hAnsi="Times New Roman"/>
        </w:rPr>
      </w:pPr>
    </w:p>
    <w:p w:rsidR="00D11A25" w:rsidRPr="005506C3" w:rsidRDefault="00D11A25" w:rsidP="00D11A25">
      <w:pPr>
        <w:rPr>
          <w:rFonts w:ascii="Times New Roman" w:hAnsi="Times New Roman"/>
        </w:rPr>
      </w:pPr>
      <w:r w:rsidRPr="005506C3">
        <w:rPr>
          <w:rFonts w:ascii="Times New Roman" w:hAnsi="Times New Roman"/>
        </w:rPr>
        <w:t xml:space="preserve">Atomistic simulation of </w:t>
      </w:r>
      <w:ins w:id="212" w:author="Alan" w:date="2011-05-01T19:52:00Z">
        <w:r w:rsidR="009C06E5">
          <w:rPr>
            <w:rFonts w:ascii="Times New Roman" w:hAnsi="Times New Roman"/>
          </w:rPr>
          <w:t>large unit cell</w:t>
        </w:r>
      </w:ins>
      <w:del w:id="213" w:author="Alan" w:date="2011-05-01T19:52:00Z">
        <w:r w:rsidR="009C0362" w:rsidRPr="005506C3" w:rsidDel="009C06E5">
          <w:rPr>
            <w:rFonts w:ascii="Times New Roman" w:hAnsi="Times New Roman"/>
          </w:rPr>
          <w:delText>LUC</w:delText>
        </w:r>
      </w:del>
      <w:r w:rsidRPr="005506C3">
        <w:rPr>
          <w:rFonts w:ascii="Times New Roman" w:hAnsi="Times New Roman"/>
        </w:rPr>
        <w:t xml:space="preserve"> materials fits directly into </w:t>
      </w:r>
      <w:r w:rsidR="007978DF" w:rsidRPr="005506C3">
        <w:rPr>
          <w:rFonts w:ascii="Times New Roman" w:hAnsi="Times New Roman"/>
        </w:rPr>
        <w:t>CIT’s nanotechnology initiative.</w:t>
      </w:r>
      <w:r w:rsidR="00CE3737" w:rsidRPr="005506C3">
        <w:rPr>
          <w:rFonts w:ascii="Times New Roman" w:hAnsi="Times New Roman"/>
        </w:rPr>
        <w:t xml:space="preserve"> This project is </w:t>
      </w:r>
      <w:r w:rsidRPr="005506C3">
        <w:rPr>
          <w:rFonts w:ascii="Times New Roman" w:hAnsi="Times New Roman"/>
        </w:rPr>
        <w:t>aligned with ICES’s Center for Multiscale Modeling for Engineering Materials (CM</w:t>
      </w:r>
      <w:r w:rsidRPr="005506C3">
        <w:rPr>
          <w:rFonts w:ascii="Times New Roman" w:hAnsi="Times New Roman"/>
          <w:vertAlign w:val="superscript"/>
        </w:rPr>
        <w:t>2</w:t>
      </w:r>
      <w:r w:rsidRPr="005506C3">
        <w:rPr>
          <w:rFonts w:ascii="Times New Roman" w:hAnsi="Times New Roman"/>
        </w:rPr>
        <w:t xml:space="preserve">EM) and Center for </w:t>
      </w:r>
      <w:proofErr w:type="spellStart"/>
      <w:r w:rsidRPr="005506C3">
        <w:rPr>
          <w:rFonts w:ascii="Times New Roman" w:hAnsi="Times New Roman"/>
        </w:rPr>
        <w:t>Nano</w:t>
      </w:r>
      <w:proofErr w:type="spellEnd"/>
      <w:r w:rsidRPr="005506C3">
        <w:rPr>
          <w:rFonts w:ascii="Times New Roman" w:hAnsi="Times New Roman"/>
        </w:rPr>
        <w:t>-enabled Device and Energy Technologies (CNXT), both of which McGaughey is affiliated with. The work provide</w:t>
      </w:r>
      <w:r w:rsidR="00A30F7E" w:rsidRPr="005506C3">
        <w:rPr>
          <w:rFonts w:ascii="Times New Roman" w:hAnsi="Times New Roman"/>
        </w:rPr>
        <w:t>s</w:t>
      </w:r>
      <w:r w:rsidRPr="005506C3">
        <w:rPr>
          <w:rFonts w:ascii="Times New Roman" w:hAnsi="Times New Roman"/>
        </w:rPr>
        <w:t xml:space="preserve"> a compelling example of multi-scale modeling by demonstrating how</w:t>
      </w:r>
      <w:r w:rsidR="00451F07" w:rsidRPr="005506C3">
        <w:rPr>
          <w:rFonts w:ascii="Times New Roman" w:hAnsi="Times New Roman"/>
        </w:rPr>
        <w:t xml:space="preserve"> </w:t>
      </w:r>
      <w:r w:rsidR="00332E81">
        <w:rPr>
          <w:rFonts w:ascii="Times New Roman" w:hAnsi="Times New Roman"/>
        </w:rPr>
        <w:t>classical</w:t>
      </w:r>
      <w:r w:rsidR="00451F07" w:rsidRPr="005506C3">
        <w:rPr>
          <w:rFonts w:ascii="Times New Roman" w:hAnsi="Times New Roman"/>
        </w:rPr>
        <w:t>-level (Molecular and Lattice Dynamics) simulations can inform</w:t>
      </w:r>
      <w:r w:rsidRPr="005506C3">
        <w:rPr>
          <w:rFonts w:ascii="Times New Roman" w:hAnsi="Times New Roman"/>
        </w:rPr>
        <w:t xml:space="preserve"> </w:t>
      </w:r>
      <w:r w:rsidR="00451F07" w:rsidRPr="005506C3">
        <w:rPr>
          <w:rFonts w:ascii="Times New Roman" w:hAnsi="Times New Roman"/>
        </w:rPr>
        <w:t>quantum</w:t>
      </w:r>
      <w:r w:rsidRPr="005506C3">
        <w:rPr>
          <w:rFonts w:ascii="Times New Roman" w:hAnsi="Times New Roman"/>
        </w:rPr>
        <w:t>-level</w:t>
      </w:r>
      <w:r w:rsidR="00A1211F" w:rsidRPr="005506C3">
        <w:rPr>
          <w:rFonts w:ascii="Times New Roman" w:hAnsi="Times New Roman"/>
        </w:rPr>
        <w:t xml:space="preserve"> (</w:t>
      </w:r>
      <w:proofErr w:type="spellStart"/>
      <w:r w:rsidR="00A1211F" w:rsidRPr="005506C3">
        <w:rPr>
          <w:rFonts w:ascii="Times New Roman" w:hAnsi="Times New Roman"/>
        </w:rPr>
        <w:t>ab</w:t>
      </w:r>
      <w:proofErr w:type="spellEnd"/>
      <w:r w:rsidR="00A1211F" w:rsidRPr="005506C3">
        <w:rPr>
          <w:rFonts w:ascii="Times New Roman" w:hAnsi="Times New Roman"/>
        </w:rPr>
        <w:t>-initio)</w:t>
      </w:r>
      <w:r w:rsidR="004C6A44" w:rsidRPr="005506C3">
        <w:rPr>
          <w:rFonts w:ascii="Times New Roman" w:hAnsi="Times New Roman"/>
        </w:rPr>
        <w:t xml:space="preserve"> simulations, maximizing the impact of </w:t>
      </w:r>
      <w:commentRangeStart w:id="214"/>
      <w:r w:rsidR="004C6A44" w:rsidRPr="005506C3">
        <w:rPr>
          <w:rFonts w:ascii="Times New Roman" w:hAnsi="Times New Roman"/>
        </w:rPr>
        <w:t>both</w:t>
      </w:r>
      <w:commentRangeEnd w:id="214"/>
      <w:r w:rsidR="009C06E5">
        <w:rPr>
          <w:rStyle w:val="CommentReference"/>
        </w:rPr>
        <w:commentReference w:id="214"/>
      </w:r>
      <w:r w:rsidRPr="005506C3">
        <w:rPr>
          <w:rFonts w:ascii="Times New Roman" w:hAnsi="Times New Roman"/>
        </w:rPr>
        <w:t xml:space="preserve">. </w:t>
      </w:r>
    </w:p>
    <w:p w:rsidR="00D11A25" w:rsidRPr="005506C3" w:rsidRDefault="00D11A25" w:rsidP="00D11A25">
      <w:pPr>
        <w:rPr>
          <w:rFonts w:ascii="Times New Roman" w:hAnsi="Times New Roman"/>
          <w:b/>
          <w:bCs/>
          <w:sz w:val="24"/>
          <w:szCs w:val="24"/>
        </w:rPr>
      </w:pPr>
      <w:r w:rsidRPr="005506C3">
        <w:rPr>
          <w:rFonts w:ascii="Times New Roman" w:hAnsi="Times New Roman"/>
          <w:b/>
          <w:bCs/>
          <w:sz w:val="24"/>
          <w:szCs w:val="24"/>
        </w:rPr>
        <w:t>Present and Future Funding</w:t>
      </w:r>
    </w:p>
    <w:p w:rsidR="00D11A25" w:rsidRPr="005506C3" w:rsidRDefault="00D11A25" w:rsidP="00D11A25">
      <w:pPr>
        <w:rPr>
          <w:rFonts w:ascii="Times New Roman" w:hAnsi="Times New Roman"/>
          <w:bCs/>
        </w:rPr>
      </w:pPr>
      <w:r w:rsidRPr="005506C3">
        <w:rPr>
          <w:rFonts w:ascii="Times New Roman" w:hAnsi="Times New Roman"/>
          <w:bCs/>
        </w:rPr>
        <w:t xml:space="preserve">Preliminary funding for this project was through </w:t>
      </w:r>
      <w:del w:id="215" w:author="Alan" w:date="2011-05-01T19:53:00Z">
        <w:r w:rsidRPr="005506C3" w:rsidDel="009C06E5">
          <w:rPr>
            <w:rFonts w:ascii="Times New Roman" w:hAnsi="Times New Roman"/>
            <w:bCs/>
          </w:rPr>
          <w:delText>the</w:delText>
        </w:r>
      </w:del>
      <w:ins w:id="216" w:author="Alan" w:date="2011-05-01T19:53:00Z">
        <w:r w:rsidR="009C06E5">
          <w:rPr>
            <w:rFonts w:ascii="Times New Roman" w:hAnsi="Times New Roman"/>
            <w:bCs/>
          </w:rPr>
          <w:t>a CIT Dean</w:t>
        </w:r>
        <w:r w:rsidR="009C06E5">
          <w:rPr>
            <w:rFonts w:ascii="Times New Roman" w:hAnsi="Times New Roman"/>
            <w:bCs/>
          </w:rPr>
          <w:t>’</w:t>
        </w:r>
        <w:r w:rsidR="009C06E5">
          <w:rPr>
            <w:rFonts w:ascii="Times New Roman" w:hAnsi="Times New Roman"/>
            <w:bCs/>
          </w:rPr>
          <w:t>s fellowship and the</w:t>
        </w:r>
      </w:ins>
      <w:r w:rsidRPr="005506C3">
        <w:rPr>
          <w:rFonts w:ascii="Times New Roman" w:hAnsi="Times New Roman"/>
          <w:bCs/>
        </w:rPr>
        <w:t xml:space="preserve"> PITA grant “Multi-scale modeling of phase change materials,” with Jason Larkin as</w:t>
      </w:r>
      <w:r w:rsidR="00CE5282" w:rsidRPr="005506C3">
        <w:rPr>
          <w:rFonts w:ascii="Times New Roman" w:hAnsi="Times New Roman"/>
          <w:bCs/>
        </w:rPr>
        <w:t xml:space="preserve"> the supported graduate student</w:t>
      </w:r>
      <w:r w:rsidRPr="005506C3">
        <w:rPr>
          <w:rFonts w:ascii="Times New Roman" w:hAnsi="Times New Roman"/>
        </w:rPr>
        <w:t>.</w:t>
      </w:r>
      <w:r w:rsidRPr="005506C3">
        <w:rPr>
          <w:rFonts w:ascii="Times New Roman" w:hAnsi="Times New Roman"/>
          <w:bCs/>
        </w:rPr>
        <w:t xml:space="preserve"> He does not have support in place for the 2010-2011 academic </w:t>
      </w:r>
      <w:proofErr w:type="gramStart"/>
      <w:r w:rsidRPr="005506C3">
        <w:rPr>
          <w:rFonts w:ascii="Times New Roman" w:hAnsi="Times New Roman"/>
          <w:bCs/>
        </w:rPr>
        <w:t>year</w:t>
      </w:r>
      <w:proofErr w:type="gramEnd"/>
      <w:r w:rsidRPr="005506C3">
        <w:rPr>
          <w:rFonts w:ascii="Times New Roman" w:hAnsi="Times New Roman"/>
          <w:bCs/>
        </w:rPr>
        <w:t>.</w:t>
      </w:r>
    </w:p>
    <w:p w:rsidR="001D5AC9" w:rsidRPr="00853E72" w:rsidRDefault="00D11A25" w:rsidP="00853E72">
      <w:pPr>
        <w:rPr>
          <w:rFonts w:ascii="Times New Roman" w:hAnsi="Times New Roman"/>
          <w:bCs/>
        </w:rPr>
      </w:pPr>
      <w:commentRangeStart w:id="217"/>
      <w:r w:rsidRPr="005506C3">
        <w:rPr>
          <w:rFonts w:ascii="Times New Roman" w:hAnsi="Times New Roman"/>
          <w:bCs/>
        </w:rPr>
        <w:lastRenderedPageBreak/>
        <w:t xml:space="preserve">The Dowd fellowship will enable the team to complete the development of interatomic potentials for a wide range of </w:t>
      </w:r>
      <w:proofErr w:type="spellStart"/>
      <w:r w:rsidRPr="005506C3">
        <w:rPr>
          <w:rFonts w:ascii="Times New Roman" w:hAnsi="Times New Roman"/>
          <w:bCs/>
        </w:rPr>
        <w:t>Ge</w:t>
      </w:r>
      <w:proofErr w:type="spellEnd"/>
      <w:r w:rsidRPr="005506C3">
        <w:rPr>
          <w:rFonts w:ascii="Times New Roman" w:hAnsi="Times New Roman"/>
          <w:bCs/>
        </w:rPr>
        <w:t>-</w:t>
      </w:r>
      <w:proofErr w:type="spellStart"/>
      <w:r w:rsidRPr="005506C3">
        <w:rPr>
          <w:rFonts w:ascii="Times New Roman" w:hAnsi="Times New Roman"/>
          <w:bCs/>
        </w:rPr>
        <w:t>Sb</w:t>
      </w:r>
      <w:proofErr w:type="spellEnd"/>
      <w:r w:rsidRPr="005506C3">
        <w:rPr>
          <w:rFonts w:ascii="Times New Roman" w:hAnsi="Times New Roman"/>
          <w:bCs/>
        </w:rPr>
        <w:t>-Te materials. With these interatomic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commentRangeEnd w:id="217"/>
      <w:r w:rsidR="003E1179">
        <w:rPr>
          <w:rStyle w:val="CommentReference"/>
        </w:rPr>
        <w:commentReference w:id="217"/>
      </w:r>
    </w:p>
    <w:p w:rsidR="00FD7843" w:rsidRDefault="00FD7843" w:rsidP="00A22668">
      <w:pPr>
        <w:spacing w:line="240" w:lineRule="auto"/>
        <w:contextualSpacing/>
        <w:rPr>
          <w:rFonts w:ascii="Times New Roman" w:hAnsi="Times New Roman"/>
          <w:bCs/>
        </w:rPr>
      </w:pPr>
    </w:p>
    <w:p w:rsidR="00AF4E8B" w:rsidRDefault="00577144" w:rsidP="00A22668">
      <w:pPr>
        <w:spacing w:line="240" w:lineRule="auto"/>
        <w:contextualSpacing/>
        <w:rPr>
          <w:rFonts w:ascii="Times New Roman" w:hAnsi="Times New Roman"/>
          <w:b/>
          <w:bCs/>
          <w:sz w:val="24"/>
          <w:szCs w:val="24"/>
          <w:u w:val="single"/>
        </w:rPr>
      </w:pPr>
      <w:r w:rsidRPr="00C42734">
        <w:rPr>
          <w:rFonts w:ascii="Times New Roman" w:hAnsi="Times New Roman"/>
          <w:b/>
          <w:bCs/>
          <w:sz w:val="24"/>
          <w:szCs w:val="24"/>
          <w:u w:val="single"/>
        </w:rPr>
        <w:t xml:space="preserve">References </w:t>
      </w:r>
    </w:p>
    <w:p w:rsidR="00C42734" w:rsidRDefault="00C42734" w:rsidP="00A22668">
      <w:pPr>
        <w:spacing w:line="240" w:lineRule="auto"/>
        <w:contextualSpacing/>
        <w:rPr>
          <w:rFonts w:ascii="Times New Roman" w:hAnsi="Times New Roman"/>
          <w:b/>
          <w:bCs/>
          <w:sz w:val="24"/>
          <w:szCs w:val="24"/>
          <w:u w:val="single"/>
        </w:rPr>
      </w:pPr>
    </w:p>
    <w:p w:rsidR="001916CD" w:rsidRPr="00AE0855" w:rsidRDefault="001916CD" w:rsidP="00A22668">
      <w:pPr>
        <w:spacing w:line="240" w:lineRule="auto"/>
        <w:contextualSpacing/>
        <w:rPr>
          <w:rFonts w:ascii="Times New Roman" w:hAnsi="Times New Roman"/>
          <w:bCs/>
        </w:rPr>
      </w:pPr>
      <w:r>
        <w:rPr>
          <w:rFonts w:ascii="Times New Roman" w:hAnsi="Times New Roman"/>
          <w:bCs/>
        </w:rPr>
        <w:t>Just listing out the references I have so far that are applicable.</w:t>
      </w:r>
    </w:p>
    <w:p w:rsidR="001916CD" w:rsidRPr="00C42734" w:rsidRDefault="001916CD" w:rsidP="00A22668">
      <w:pPr>
        <w:spacing w:line="240" w:lineRule="auto"/>
        <w:contextualSpacing/>
        <w:rPr>
          <w:rFonts w:ascii="Times New Roman" w:hAnsi="Times New Roman"/>
          <w:b/>
          <w:bCs/>
          <w:sz w:val="24"/>
          <w:szCs w:val="24"/>
          <w:u w:val="single"/>
        </w:rPr>
      </w:pPr>
    </w:p>
    <w:p w:rsidR="00D21B80" w:rsidRPr="00EE0E5F" w:rsidRDefault="002715FA" w:rsidP="00A22668">
      <w:pPr>
        <w:spacing w:line="240" w:lineRule="auto"/>
        <w:contextualSpacing/>
        <w:rPr>
          <w:rFonts w:ascii="Times New Roman" w:hAnsi="Times New Roman"/>
          <w:bCs/>
        </w:rPr>
      </w:pPr>
      <w:r w:rsidRPr="00EE0E5F">
        <w:rPr>
          <w:rFonts w:ascii="Times New Roman" w:hAnsi="Times New Roman"/>
          <w:bCs/>
        </w:rPr>
        <w:t>[</w:t>
      </w:r>
      <w:r w:rsidR="00466CE1">
        <w:rPr>
          <w:rFonts w:ascii="Times New Roman" w:hAnsi="Times New Roman"/>
          <w:bCs/>
        </w:rPr>
        <w:t>Larkin</w:t>
      </w:r>
      <w:r w:rsidR="00A55469" w:rsidRPr="00EE0E5F">
        <w:rPr>
          <w:rFonts w:ascii="Times New Roman" w:hAnsi="Times New Roman"/>
          <w:bCs/>
        </w:rPr>
        <w:t xml:space="preserve">] </w:t>
      </w:r>
      <w:r w:rsidR="00D21B80" w:rsidRPr="00EE0E5F">
        <w:rPr>
          <w:rFonts w:ascii="Times New Roman" w:hAnsi="Times New Roman"/>
          <w:bCs/>
        </w:rPr>
        <w:t>J. Larkin, A.</w:t>
      </w:r>
      <w:r w:rsidR="00CD3FC3">
        <w:rPr>
          <w:rFonts w:ascii="Times New Roman" w:hAnsi="Times New Roman"/>
          <w:bCs/>
        </w:rPr>
        <w:t xml:space="preserve"> </w:t>
      </w:r>
      <w:r w:rsidR="00D21B80" w:rsidRPr="00EE0E5F">
        <w:rPr>
          <w:rFonts w:ascii="Times New Roman" w:hAnsi="Times New Roman"/>
          <w:bCs/>
        </w:rPr>
        <w:t>J.</w:t>
      </w:r>
      <w:r w:rsidR="00CD3FC3">
        <w:rPr>
          <w:rFonts w:ascii="Times New Roman" w:hAnsi="Times New Roman"/>
          <w:bCs/>
        </w:rPr>
        <w:t xml:space="preserve"> </w:t>
      </w:r>
      <w:r w:rsidR="00D21B80" w:rsidRPr="00EE0E5F">
        <w:rPr>
          <w:rFonts w:ascii="Times New Roman" w:hAnsi="Times New Roman"/>
          <w:bCs/>
        </w:rPr>
        <w:t>H. McGaughey, “Predicting Phonon Properties of Defected Systems using Spectral Energy Density”</w:t>
      </w:r>
      <w:r w:rsidR="00643DA8">
        <w:rPr>
          <w:rFonts w:ascii="Times New Roman" w:hAnsi="Times New Roman"/>
          <w:bCs/>
        </w:rPr>
        <w:t>, in preparation.</w:t>
      </w:r>
    </w:p>
    <w:p w:rsidR="00DC2BCC" w:rsidRPr="00EE0E5F" w:rsidRDefault="00EE0E5F" w:rsidP="00A22668">
      <w:pPr>
        <w:spacing w:line="240" w:lineRule="auto"/>
        <w:contextualSpacing/>
        <w:rPr>
          <w:rFonts w:ascii="Times New Roman" w:hAnsi="Times New Roman"/>
          <w:bCs/>
        </w:rPr>
      </w:pPr>
      <w:r>
        <w:rPr>
          <w:rFonts w:ascii="Times New Roman" w:hAnsi="Times New Roman"/>
          <w:bCs/>
        </w:rPr>
        <w:t xml:space="preserve">[Galli] </w:t>
      </w:r>
      <w:r w:rsidR="00643DA8">
        <w:rPr>
          <w:rFonts w:ascii="Times New Roman" w:hAnsi="Times New Roman"/>
          <w:bCs/>
        </w:rPr>
        <w:t xml:space="preserve">Y. He, D. Donadio, G. Galli, “Heat Transport in Amorphous Silicon: Interplay between morphology and disorder”, </w:t>
      </w:r>
      <w:r w:rsidR="00CC330A">
        <w:rPr>
          <w:rFonts w:ascii="Times New Roman" w:hAnsi="Times New Roman"/>
          <w:bCs/>
        </w:rPr>
        <w:t xml:space="preserve">Appl. Phys. </w:t>
      </w:r>
      <w:proofErr w:type="spellStart"/>
      <w:r w:rsidR="00CC330A">
        <w:rPr>
          <w:rFonts w:ascii="Times New Roman" w:hAnsi="Times New Roman"/>
          <w:bCs/>
        </w:rPr>
        <w:t>Lett</w:t>
      </w:r>
      <w:proofErr w:type="spellEnd"/>
      <w:r w:rsidR="00CC330A">
        <w:rPr>
          <w:rFonts w:ascii="Times New Roman" w:hAnsi="Times New Roman"/>
          <w:bCs/>
        </w:rPr>
        <w:t xml:space="preserve">. </w:t>
      </w:r>
      <w:proofErr w:type="gramStart"/>
      <w:r w:rsidR="00CC330A" w:rsidRPr="00A92DD0">
        <w:rPr>
          <w:rFonts w:ascii="Times New Roman" w:hAnsi="Times New Roman"/>
          <w:b/>
          <w:bCs/>
        </w:rPr>
        <w:t>98</w:t>
      </w:r>
      <w:r w:rsidR="00CC330A">
        <w:rPr>
          <w:rFonts w:ascii="Times New Roman" w:hAnsi="Times New Roman"/>
          <w:bCs/>
        </w:rPr>
        <w:t xml:space="preserve"> (2011) 144101.</w:t>
      </w:r>
      <w:proofErr w:type="gramEnd"/>
    </w:p>
    <w:p w:rsidR="00466CE1" w:rsidRDefault="00466CE1" w:rsidP="00A22668">
      <w:pPr>
        <w:autoSpaceDE w:val="0"/>
        <w:autoSpaceDN w:val="0"/>
        <w:adjustRightInd w:val="0"/>
        <w:spacing w:after="0" w:line="240" w:lineRule="auto"/>
        <w:rPr>
          <w:rFonts w:ascii="Times New Roman" w:hAnsi="Times New Roman"/>
        </w:rPr>
      </w:pPr>
    </w:p>
    <w:p w:rsidR="002715FA" w:rsidRPr="00EE0E5F" w:rsidRDefault="002715FA"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[1] N. W. Ashcroft and N. D. </w:t>
      </w:r>
      <w:proofErr w:type="spellStart"/>
      <w:r w:rsidRPr="00EE0E5F">
        <w:rPr>
          <w:rFonts w:ascii="Times New Roman" w:hAnsi="Times New Roman"/>
        </w:rPr>
        <w:t>Mermin</w:t>
      </w:r>
      <w:proofErr w:type="spellEnd"/>
      <w:r w:rsidRPr="00EE0E5F">
        <w:rPr>
          <w:rFonts w:ascii="Times New Roman" w:hAnsi="Times New Roman"/>
        </w:rPr>
        <w:t xml:space="preserve">, </w:t>
      </w:r>
      <w:r w:rsidRPr="00EE0E5F">
        <w:rPr>
          <w:rFonts w:ascii="Times New Roman" w:hAnsi="Times New Roman"/>
          <w:i/>
          <w:iCs/>
        </w:rPr>
        <w:t>Solid State Physics</w:t>
      </w:r>
      <w:r w:rsidRPr="00EE0E5F">
        <w:rPr>
          <w:rFonts w:ascii="Times New Roman" w:hAnsi="Times New Roman"/>
        </w:rPr>
        <w:t xml:space="preserve">. Saunders, Fort </w:t>
      </w:r>
      <w:proofErr w:type="gramStart"/>
      <w:r w:rsidRPr="00EE0E5F">
        <w:rPr>
          <w:rFonts w:ascii="Times New Roman" w:hAnsi="Times New Roman"/>
        </w:rPr>
        <w:t>Worth</w:t>
      </w:r>
      <w:proofErr w:type="gramEnd"/>
      <w:r w:rsidRPr="00EE0E5F">
        <w:rPr>
          <w:rFonts w:ascii="Times New Roman" w:hAnsi="Times New Roman"/>
        </w:rPr>
        <w:t xml:space="preserve"> (1976).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w:t>
      </w:r>
      <w:r w:rsidR="003A7A83">
        <w:rPr>
          <w:rFonts w:ascii="Times New Roman" w:hAnsi="Times New Roman"/>
        </w:rPr>
        <w:t>Chen</w:t>
      </w:r>
      <w:r w:rsidRPr="00EE0E5F">
        <w:rPr>
          <w:rFonts w:ascii="Times New Roman" w:hAnsi="Times New Roman"/>
        </w:rPr>
        <w:t xml:space="preserve">] G. Chen, M. S. </w:t>
      </w:r>
      <w:proofErr w:type="spellStart"/>
      <w:r w:rsidRPr="00EE0E5F">
        <w:rPr>
          <w:rFonts w:ascii="Times New Roman" w:hAnsi="Times New Roman"/>
        </w:rPr>
        <w:t>Dresselhaus</w:t>
      </w:r>
      <w:proofErr w:type="spellEnd"/>
      <w:r w:rsidRPr="00EE0E5F">
        <w:rPr>
          <w:rFonts w:ascii="Times New Roman" w:hAnsi="Times New Roman"/>
        </w:rPr>
        <w:t xml:space="preserve">, G. </w:t>
      </w:r>
      <w:proofErr w:type="spellStart"/>
      <w:r w:rsidRPr="00EE0E5F">
        <w:rPr>
          <w:rFonts w:ascii="Times New Roman" w:hAnsi="Times New Roman"/>
        </w:rPr>
        <w:t>Dresselhaus</w:t>
      </w:r>
      <w:proofErr w:type="spellEnd"/>
      <w:r w:rsidRPr="00EE0E5F">
        <w:rPr>
          <w:rFonts w:ascii="Times New Roman" w:hAnsi="Times New Roman"/>
        </w:rPr>
        <w:t xml:space="preserve">, J.-P. </w:t>
      </w:r>
      <w:proofErr w:type="spellStart"/>
      <w:r w:rsidRPr="00EE0E5F">
        <w:rPr>
          <w:rFonts w:ascii="Times New Roman" w:hAnsi="Times New Roman"/>
        </w:rPr>
        <w:t>Fleurial</w:t>
      </w:r>
      <w:proofErr w:type="spellEnd"/>
      <w:r w:rsidRPr="00EE0E5F">
        <w:rPr>
          <w:rFonts w:ascii="Times New Roman" w:hAnsi="Times New Roman"/>
        </w:rPr>
        <w:t xml:space="preserve">, and T. </w:t>
      </w:r>
      <w:proofErr w:type="spellStart"/>
      <w:r w:rsidRPr="00EE0E5F">
        <w:rPr>
          <w:rFonts w:ascii="Times New Roman" w:hAnsi="Times New Roman"/>
        </w:rPr>
        <w:t>Caillat</w:t>
      </w:r>
      <w:proofErr w:type="spellEnd"/>
      <w:r w:rsidRPr="00EE0E5F">
        <w:rPr>
          <w:rFonts w:ascii="Times New Roman" w:hAnsi="Times New Roman"/>
        </w:rPr>
        <w:t>, “Recent developments</w:t>
      </w:r>
    </w:p>
    <w:p w:rsidR="00DC2BCC" w:rsidRPr="00EE0E5F" w:rsidRDefault="00DC2BCC"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w:t>
      </w:r>
      <w:proofErr w:type="gramEnd"/>
      <w:r w:rsidRPr="00EE0E5F">
        <w:rPr>
          <w:rFonts w:ascii="Times New Roman" w:hAnsi="Times New Roman"/>
        </w:rPr>
        <w:t xml:space="preserve"> thermoelectric materials.” </w:t>
      </w:r>
      <w:r w:rsidRPr="00EE0E5F">
        <w:rPr>
          <w:rFonts w:ascii="Times New Roman" w:hAnsi="Times New Roman"/>
          <w:i/>
          <w:iCs/>
        </w:rPr>
        <w:t xml:space="preserve">International Materials Reviews </w:t>
      </w:r>
      <w:r w:rsidRPr="00EE0E5F">
        <w:rPr>
          <w:rFonts w:ascii="Times New Roman" w:hAnsi="Times New Roman"/>
          <w:b/>
          <w:bCs/>
        </w:rPr>
        <w:t xml:space="preserve">48 </w:t>
      </w:r>
      <w:r w:rsidRPr="00EE0E5F">
        <w:rPr>
          <w:rFonts w:ascii="Times New Roman" w:hAnsi="Times New Roman"/>
        </w:rPr>
        <w:t>(2003) 45–66.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[11] G. J. Snyder and E. S. </w:t>
      </w:r>
      <w:proofErr w:type="spellStart"/>
      <w:r w:rsidRPr="00EE0E5F">
        <w:rPr>
          <w:rFonts w:ascii="Times New Roman" w:hAnsi="Times New Roman"/>
        </w:rPr>
        <w:t>Toberer</w:t>
      </w:r>
      <w:proofErr w:type="spellEnd"/>
      <w:r w:rsidRPr="00EE0E5F">
        <w:rPr>
          <w:rFonts w:ascii="Times New Roman" w:hAnsi="Times New Roman"/>
        </w:rPr>
        <w:t xml:space="preserve">, “Complex thermoelectric materials.” </w:t>
      </w:r>
      <w:r w:rsidRPr="00EE0E5F">
        <w:rPr>
          <w:rFonts w:ascii="Times New Roman" w:hAnsi="Times New Roman"/>
          <w:i/>
          <w:iCs/>
        </w:rPr>
        <w:t xml:space="preserve">Nature Materials </w:t>
      </w:r>
      <w:r w:rsidRPr="00EE0E5F">
        <w:rPr>
          <w:rFonts w:ascii="Times New Roman" w:hAnsi="Times New Roman"/>
          <w:b/>
          <w:bCs/>
        </w:rPr>
        <w:t xml:space="preserve">7 </w:t>
      </w:r>
      <w:r w:rsidRPr="00EE0E5F">
        <w:rPr>
          <w:rFonts w:ascii="Times New Roman" w:hAnsi="Times New Roman"/>
        </w:rPr>
        <w:t>(2008)</w:t>
      </w:r>
    </w:p>
    <w:p w:rsidR="00DC2BCC" w:rsidRPr="00EE0E5F" w:rsidRDefault="00DC2BCC"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105–114.</w:t>
      </w:r>
      <w:proofErr w:type="gramEnd"/>
    </w:p>
    <w:p w:rsidR="00DC2BCC" w:rsidRPr="0045692D" w:rsidRDefault="00DC2BCC" w:rsidP="00A22668">
      <w:pPr>
        <w:autoSpaceDE w:val="0"/>
        <w:autoSpaceDN w:val="0"/>
        <w:adjustRightInd w:val="0"/>
        <w:spacing w:after="0" w:line="240" w:lineRule="auto"/>
        <w:rPr>
          <w:rFonts w:ascii="Times New Roman" w:hAnsi="Times New Roman"/>
        </w:rPr>
      </w:pPr>
      <w:r w:rsidRPr="0045692D">
        <w:rPr>
          <w:rFonts w:ascii="Times New Roman" w:hAnsi="Times New Roman"/>
        </w:rPr>
        <w:t xml:space="preserve">[12] A. J. </w:t>
      </w:r>
      <w:proofErr w:type="spellStart"/>
      <w:r w:rsidRPr="0045692D">
        <w:rPr>
          <w:rFonts w:ascii="Times New Roman" w:hAnsi="Times New Roman"/>
        </w:rPr>
        <w:t>Minnich</w:t>
      </w:r>
      <w:proofErr w:type="spellEnd"/>
      <w:r w:rsidRPr="0045692D">
        <w:rPr>
          <w:rFonts w:ascii="Times New Roman" w:hAnsi="Times New Roman"/>
        </w:rPr>
        <w:t xml:space="preserve">, M. S. </w:t>
      </w:r>
      <w:proofErr w:type="spellStart"/>
      <w:r w:rsidRPr="0045692D">
        <w:rPr>
          <w:rFonts w:ascii="Times New Roman" w:hAnsi="Times New Roman"/>
        </w:rPr>
        <w:t>Dresselhaus</w:t>
      </w:r>
      <w:proofErr w:type="spellEnd"/>
      <w:r w:rsidRPr="0045692D">
        <w:rPr>
          <w:rFonts w:ascii="Times New Roman" w:hAnsi="Times New Roman"/>
        </w:rPr>
        <w:t xml:space="preserve">, F. </w:t>
      </w:r>
      <w:proofErr w:type="spellStart"/>
      <w:r w:rsidRPr="0045692D">
        <w:rPr>
          <w:rFonts w:ascii="Times New Roman" w:hAnsi="Times New Roman"/>
        </w:rPr>
        <w:t>Ren</w:t>
      </w:r>
      <w:proofErr w:type="spellEnd"/>
      <w:r w:rsidRPr="0045692D">
        <w:rPr>
          <w:rFonts w:ascii="Times New Roman" w:hAnsi="Times New Roman"/>
        </w:rPr>
        <w:t xml:space="preserve">, and G. Chen, “Bulk </w:t>
      </w:r>
      <w:proofErr w:type="spellStart"/>
      <w:r w:rsidRPr="0045692D">
        <w:rPr>
          <w:rFonts w:ascii="Times New Roman" w:hAnsi="Times New Roman"/>
        </w:rPr>
        <w:t>nanostructured</w:t>
      </w:r>
      <w:proofErr w:type="spellEnd"/>
      <w:r w:rsidRPr="0045692D">
        <w:rPr>
          <w:rFonts w:ascii="Times New Roman" w:hAnsi="Times New Roman"/>
        </w:rPr>
        <w:t xml:space="preserve"> thermoelectric</w:t>
      </w:r>
    </w:p>
    <w:p w:rsidR="00FE66B3" w:rsidRPr="0045692D" w:rsidRDefault="00DC2BCC" w:rsidP="00FE66B3">
      <w:pPr>
        <w:autoSpaceDE w:val="0"/>
        <w:autoSpaceDN w:val="0"/>
        <w:adjustRightInd w:val="0"/>
        <w:spacing w:after="0" w:line="240" w:lineRule="auto"/>
        <w:rPr>
          <w:rFonts w:ascii="Times New Roman" w:hAnsi="Times New Roman"/>
        </w:rPr>
      </w:pPr>
      <w:proofErr w:type="gramStart"/>
      <w:r w:rsidRPr="0045692D">
        <w:rPr>
          <w:rFonts w:ascii="Times New Roman" w:hAnsi="Times New Roman"/>
        </w:rPr>
        <w:t>materials</w:t>
      </w:r>
      <w:proofErr w:type="gramEnd"/>
      <w:r w:rsidRPr="0045692D">
        <w:rPr>
          <w:rFonts w:ascii="Times New Roman" w:hAnsi="Times New Roman"/>
        </w:rPr>
        <w:t>:</w:t>
      </w:r>
      <w:r w:rsidR="00FE66B3" w:rsidRPr="0045692D">
        <w:rPr>
          <w:rFonts w:ascii="Times New Roman" w:hAnsi="Times New Roman"/>
        </w:rPr>
        <w:t xml:space="preserve"> current research and future prospects.” </w:t>
      </w:r>
      <w:r w:rsidR="00FE66B3" w:rsidRPr="0045692D">
        <w:rPr>
          <w:rFonts w:ascii="Times New Roman" w:hAnsi="Times New Roman"/>
          <w:i/>
          <w:iCs/>
        </w:rPr>
        <w:t xml:space="preserve">Energy and Environmental Sciences </w:t>
      </w:r>
      <w:r w:rsidR="00FE66B3" w:rsidRPr="0045692D">
        <w:rPr>
          <w:rFonts w:ascii="Times New Roman" w:hAnsi="Times New Roman"/>
          <w:b/>
          <w:bCs/>
        </w:rPr>
        <w:t xml:space="preserve">2 </w:t>
      </w:r>
      <w:r w:rsidR="00FE66B3" w:rsidRPr="0045692D">
        <w:rPr>
          <w:rFonts w:ascii="Times New Roman" w:hAnsi="Times New Roman"/>
        </w:rPr>
        <w:t>(2009)</w:t>
      </w:r>
    </w:p>
    <w:p w:rsidR="00DC2BCC" w:rsidRPr="0045692D" w:rsidRDefault="00FE66B3" w:rsidP="00FE66B3">
      <w:pPr>
        <w:spacing w:line="240" w:lineRule="auto"/>
        <w:contextualSpacing/>
        <w:rPr>
          <w:rFonts w:ascii="Times New Roman" w:hAnsi="Times New Roman"/>
        </w:rPr>
      </w:pPr>
      <w:proofErr w:type="gramStart"/>
      <w:r w:rsidRPr="0045692D">
        <w:rPr>
          <w:rFonts w:ascii="Times New Roman" w:hAnsi="Times New Roman"/>
        </w:rPr>
        <w:t>466–479.</w:t>
      </w:r>
      <w:proofErr w:type="gramEnd"/>
    </w:p>
    <w:p w:rsidR="002A5995" w:rsidRPr="00EE0E5F" w:rsidRDefault="002A5995" w:rsidP="00A22668">
      <w:pPr>
        <w:spacing w:line="240" w:lineRule="auto"/>
        <w:contextualSpacing/>
        <w:rPr>
          <w:rFonts w:ascii="Times New Roman" w:hAnsi="Times New Roman"/>
        </w:rPr>
      </w:pPr>
      <w:proofErr w:type="gramStart"/>
      <w:r w:rsidRPr="00EE0E5F">
        <w:rPr>
          <w:rFonts w:ascii="Times New Roman" w:hAnsi="Times New Roman"/>
        </w:rPr>
        <w:t xml:space="preserve">[14] J. M. </w:t>
      </w:r>
      <w:proofErr w:type="spellStart"/>
      <w:r w:rsidRPr="00EE0E5F">
        <w:rPr>
          <w:rFonts w:ascii="Times New Roman" w:hAnsi="Times New Roman"/>
        </w:rPr>
        <w:t>Ziman</w:t>
      </w:r>
      <w:proofErr w:type="spellEnd"/>
      <w:r w:rsidRPr="00EE0E5F">
        <w:rPr>
          <w:rFonts w:ascii="Times New Roman" w:hAnsi="Times New Roman"/>
        </w:rPr>
        <w:t xml:space="preserve">, </w:t>
      </w:r>
      <w:r w:rsidRPr="00EE0E5F">
        <w:rPr>
          <w:rFonts w:ascii="Times New Roman" w:hAnsi="Times New Roman"/>
          <w:i/>
          <w:iCs/>
        </w:rPr>
        <w:t>Electrons and Phonons</w:t>
      </w:r>
      <w:r w:rsidRPr="00EE0E5F">
        <w:rPr>
          <w:rFonts w:ascii="Times New Roman" w:hAnsi="Times New Roman"/>
        </w:rPr>
        <w:t>.</w:t>
      </w:r>
      <w:proofErr w:type="gramEnd"/>
      <w:r w:rsidRPr="00EE0E5F">
        <w:rPr>
          <w:rFonts w:ascii="Times New Roman" w:hAnsi="Times New Roman"/>
        </w:rPr>
        <w:t xml:space="preserve"> Oxford, New York (2001).</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[15] G. P. Srivastava, </w:t>
      </w:r>
      <w:proofErr w:type="gramStart"/>
      <w:r w:rsidRPr="00EE0E5F">
        <w:rPr>
          <w:rFonts w:ascii="Times New Roman" w:hAnsi="Times New Roman"/>
          <w:i/>
          <w:iCs/>
        </w:rPr>
        <w:t>The</w:t>
      </w:r>
      <w:proofErr w:type="gramEnd"/>
      <w:r w:rsidRPr="00EE0E5F">
        <w:rPr>
          <w:rFonts w:ascii="Times New Roman" w:hAnsi="Times New Roman"/>
          <w:i/>
          <w:iCs/>
        </w:rPr>
        <w:t xml:space="preserve"> Physics of Phonons</w:t>
      </w:r>
      <w:r w:rsidRPr="00EE0E5F">
        <w:rPr>
          <w:rFonts w:ascii="Times New Roman" w:hAnsi="Times New Roman"/>
        </w:rPr>
        <w:t xml:space="preserve">. Adam </w:t>
      </w:r>
      <w:proofErr w:type="spellStart"/>
      <w:r w:rsidRPr="00EE0E5F">
        <w:rPr>
          <w:rFonts w:ascii="Times New Roman" w:hAnsi="Times New Roman"/>
        </w:rPr>
        <w:t>Hilger</w:t>
      </w:r>
      <w:proofErr w:type="spellEnd"/>
      <w:r w:rsidRPr="00EE0E5F">
        <w:rPr>
          <w:rFonts w:ascii="Times New Roman" w:hAnsi="Times New Roman"/>
        </w:rPr>
        <w:t>, Bristol (1990).</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[16] M. T. Dove, </w:t>
      </w:r>
      <w:r w:rsidRPr="00EE0E5F">
        <w:rPr>
          <w:rFonts w:ascii="Times New Roman" w:hAnsi="Times New Roman"/>
          <w:i/>
          <w:iCs/>
        </w:rPr>
        <w:t>Introduction to Lattice Dynamics</w:t>
      </w:r>
      <w:r w:rsidRPr="00EE0E5F">
        <w:rPr>
          <w:rFonts w:ascii="Times New Roman" w:hAnsi="Times New Roman"/>
        </w:rPr>
        <w:t>. Cambridge, Cambridge (1993).</w:t>
      </w:r>
    </w:p>
    <w:p w:rsidR="00FF5F48" w:rsidRPr="00EE0E5F" w:rsidRDefault="00FF5F48" w:rsidP="00A22668">
      <w:pPr>
        <w:spacing w:line="240" w:lineRule="auto"/>
        <w:contextualSpacing/>
        <w:rPr>
          <w:rFonts w:ascii="Times New Roman" w:hAnsi="Times New Roman"/>
        </w:rPr>
      </w:pP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[20] P. K. Schelling, S. R. </w:t>
      </w:r>
      <w:proofErr w:type="spellStart"/>
      <w:r w:rsidRPr="00EE0E5F">
        <w:rPr>
          <w:rFonts w:ascii="Times New Roman" w:hAnsi="Times New Roman"/>
        </w:rPr>
        <w:t>Phillpot</w:t>
      </w:r>
      <w:proofErr w:type="spellEnd"/>
      <w:r w:rsidRPr="00EE0E5F">
        <w:rPr>
          <w:rFonts w:ascii="Times New Roman" w:hAnsi="Times New Roman"/>
        </w:rPr>
        <w:t>, and P. Keblinski, “Comparison of atomic-level simulation</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rPr>
        <w:t>methods</w:t>
      </w:r>
      <w:proofErr w:type="gramEnd"/>
      <w:r w:rsidRPr="00EE0E5F">
        <w:rPr>
          <w:rFonts w:ascii="Times New Roman" w:hAnsi="Times New Roman"/>
        </w:rPr>
        <w:t xml:space="preserve"> for computing thermal conductivity.” </w:t>
      </w:r>
      <w:proofErr w:type="gramStart"/>
      <w:r w:rsidRPr="00EE0E5F">
        <w:rPr>
          <w:rFonts w:ascii="Times New Roman" w:hAnsi="Times New Roman"/>
          <w:i/>
          <w:iCs/>
        </w:rPr>
        <w:t xml:space="preserve">Physical Review B </w:t>
      </w:r>
      <w:r w:rsidRPr="00EE0E5F">
        <w:rPr>
          <w:rFonts w:ascii="Times New Roman" w:hAnsi="Times New Roman"/>
          <w:b/>
          <w:bCs/>
        </w:rPr>
        <w:t xml:space="preserve">65 </w:t>
      </w:r>
      <w:r w:rsidRPr="00EE0E5F">
        <w:rPr>
          <w:rFonts w:ascii="Times New Roman" w:hAnsi="Times New Roman"/>
        </w:rPr>
        <w:t>(2002) 144306.</w:t>
      </w:r>
      <w:proofErr w:type="gramEnd"/>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[21] A. J. H. McGaughey and M. Kaviany, “Quantitative validation of the Boltzmann transport</w:t>
      </w:r>
    </w:p>
    <w:p w:rsidR="00FF5F48" w:rsidRPr="00EE0E5F" w:rsidRDefault="00FF5F4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equation</w:t>
      </w:r>
      <w:proofErr w:type="gramEnd"/>
      <w:r w:rsidRPr="00EE0E5F">
        <w:rPr>
          <w:rFonts w:ascii="Times New Roman" w:hAnsi="Times New Roman"/>
        </w:rPr>
        <w:t xml:space="preserve"> phonon thermal conductivity model under the single-mode relaxation time approximation.”</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i/>
          <w:iCs/>
        </w:rPr>
        <w:t xml:space="preserve">Physical Review B </w:t>
      </w:r>
      <w:r w:rsidRPr="00EE0E5F">
        <w:rPr>
          <w:rFonts w:ascii="Times New Roman" w:hAnsi="Times New Roman"/>
          <w:b/>
          <w:bCs/>
        </w:rPr>
        <w:t xml:space="preserve">69 </w:t>
      </w:r>
      <w:r w:rsidRPr="00EE0E5F">
        <w:rPr>
          <w:rFonts w:ascii="Times New Roman" w:hAnsi="Times New Roman"/>
        </w:rPr>
        <w:t>(2004) 094303.</w:t>
      </w:r>
      <w:proofErr w:type="gramEnd"/>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[22] A. J. H. McGaughey and M. Kaviany, “Phonon transport in molecular dynamics simulations:</w:t>
      </w:r>
    </w:p>
    <w:p w:rsidR="00FF5F48" w:rsidRPr="00EE0E5F" w:rsidRDefault="00FF5F4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Formulation and thermal conductivity prediction.”</w:t>
      </w:r>
      <w:proofErr w:type="gramEnd"/>
      <w:r w:rsidRPr="00EE0E5F">
        <w:rPr>
          <w:rFonts w:ascii="Times New Roman" w:hAnsi="Times New Roman"/>
        </w:rPr>
        <w:t xml:space="preserve"> In G. A. Greene, Y. I. Cho, J. P. Hartnett,</w:t>
      </w:r>
    </w:p>
    <w:p w:rsidR="00FF5F48" w:rsidRPr="00EE0E5F" w:rsidRDefault="00FF5F48" w:rsidP="00A22668">
      <w:pPr>
        <w:spacing w:line="240" w:lineRule="auto"/>
        <w:contextualSpacing/>
        <w:rPr>
          <w:rFonts w:ascii="Times New Roman" w:hAnsi="Times New Roman"/>
        </w:rPr>
      </w:pPr>
      <w:proofErr w:type="gramStart"/>
      <w:r w:rsidRPr="00EE0E5F">
        <w:rPr>
          <w:rFonts w:ascii="Times New Roman" w:hAnsi="Times New Roman"/>
        </w:rPr>
        <w:t>and</w:t>
      </w:r>
      <w:proofErr w:type="gramEnd"/>
      <w:r w:rsidRPr="00EE0E5F">
        <w:rPr>
          <w:rFonts w:ascii="Times New Roman" w:hAnsi="Times New Roman"/>
        </w:rPr>
        <w:t xml:space="preserve"> A. Bar-Cohen (eds.), “Advances in Heat Transfer, Volume 39,” Elsevier (2006) 169–255.</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[23] D. P. Sellan, E. S. Landry, J. E. Turney, A. J. H. McGaughey, and C. H. Amon, “Size effects in</w:t>
      </w:r>
    </w:p>
    <w:p w:rsidR="00FF5F48" w:rsidRPr="00EE0E5F" w:rsidRDefault="00FF5F48" w:rsidP="00A22668">
      <w:pPr>
        <w:spacing w:line="240" w:lineRule="auto"/>
        <w:contextualSpacing/>
        <w:rPr>
          <w:rFonts w:ascii="Times New Roman" w:hAnsi="Times New Roman"/>
          <w:bCs/>
        </w:rPr>
      </w:pPr>
      <w:proofErr w:type="gramStart"/>
      <w:r w:rsidRPr="00EE0E5F">
        <w:rPr>
          <w:rFonts w:ascii="Times New Roman" w:hAnsi="Times New Roman"/>
        </w:rPr>
        <w:t>molecular</w:t>
      </w:r>
      <w:proofErr w:type="gramEnd"/>
      <w:r w:rsidRPr="00EE0E5F">
        <w:rPr>
          <w:rFonts w:ascii="Times New Roman" w:hAnsi="Times New Roman"/>
        </w:rPr>
        <w:t xml:space="preserve"> dynamics thermal conductivity predictions.” </w:t>
      </w:r>
      <w:proofErr w:type="gramStart"/>
      <w:r w:rsidRPr="00EE0E5F">
        <w:rPr>
          <w:rFonts w:ascii="Times New Roman" w:hAnsi="Times New Roman"/>
          <w:i/>
          <w:iCs/>
        </w:rPr>
        <w:t xml:space="preserve">Physical Review B </w:t>
      </w:r>
      <w:r w:rsidRPr="00EE0E5F">
        <w:rPr>
          <w:rFonts w:ascii="Times New Roman" w:hAnsi="Times New Roman"/>
          <w:b/>
          <w:bCs/>
        </w:rPr>
        <w:t xml:space="preserve">81 </w:t>
      </w:r>
      <w:r w:rsidRPr="00EE0E5F">
        <w:rPr>
          <w:rFonts w:ascii="Times New Roman" w:hAnsi="Times New Roman"/>
        </w:rPr>
        <w:t>(2010) 214305.</w:t>
      </w:r>
      <w:proofErr w:type="gramEnd"/>
    </w:p>
    <w:p w:rsidR="00A55469" w:rsidRPr="00EE0E5F" w:rsidRDefault="00A55469" w:rsidP="00A22668">
      <w:pPr>
        <w:autoSpaceDE w:val="0"/>
        <w:autoSpaceDN w:val="0"/>
        <w:adjustRightInd w:val="0"/>
        <w:spacing w:after="0" w:line="240" w:lineRule="auto"/>
        <w:rPr>
          <w:rFonts w:ascii="Times New Roman" w:hAnsi="Times New Roman"/>
          <w:bCs/>
        </w:rPr>
      </w:pPr>
    </w:p>
    <w:p w:rsidR="000B3166" w:rsidRPr="00EE0E5F" w:rsidRDefault="000B3166"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[29] S. </w:t>
      </w:r>
      <w:proofErr w:type="spellStart"/>
      <w:r w:rsidRPr="00EE0E5F">
        <w:rPr>
          <w:rFonts w:ascii="Times New Roman" w:hAnsi="Times New Roman"/>
        </w:rPr>
        <w:t>Baroni</w:t>
      </w:r>
      <w:proofErr w:type="spellEnd"/>
      <w:r w:rsidRPr="00EE0E5F">
        <w:rPr>
          <w:rFonts w:ascii="Times New Roman" w:hAnsi="Times New Roman"/>
        </w:rPr>
        <w:t xml:space="preserve">, S. de </w:t>
      </w:r>
      <w:proofErr w:type="spellStart"/>
      <w:r w:rsidRPr="00EE0E5F">
        <w:rPr>
          <w:rFonts w:ascii="Times New Roman" w:hAnsi="Times New Roman"/>
        </w:rPr>
        <w:t>Gironcoli</w:t>
      </w:r>
      <w:proofErr w:type="spellEnd"/>
      <w:r w:rsidRPr="00EE0E5F">
        <w:rPr>
          <w:rFonts w:ascii="Times New Roman" w:hAnsi="Times New Roman"/>
        </w:rPr>
        <w:t xml:space="preserve">, A. </w:t>
      </w:r>
      <w:proofErr w:type="spellStart"/>
      <w:r w:rsidRPr="00EE0E5F">
        <w:rPr>
          <w:rFonts w:ascii="Times New Roman" w:hAnsi="Times New Roman"/>
        </w:rPr>
        <w:t>Dal</w:t>
      </w:r>
      <w:proofErr w:type="spellEnd"/>
      <w:r w:rsidRPr="00EE0E5F">
        <w:rPr>
          <w:rFonts w:ascii="Times New Roman" w:hAnsi="Times New Roman"/>
        </w:rPr>
        <w:t xml:space="preserve"> </w:t>
      </w:r>
      <w:proofErr w:type="spellStart"/>
      <w:r w:rsidRPr="00EE0E5F">
        <w:rPr>
          <w:rFonts w:ascii="Times New Roman" w:hAnsi="Times New Roman"/>
        </w:rPr>
        <w:t>Corso</w:t>
      </w:r>
      <w:proofErr w:type="spellEnd"/>
      <w:r w:rsidRPr="00EE0E5F">
        <w:rPr>
          <w:rFonts w:ascii="Times New Roman" w:hAnsi="Times New Roman"/>
        </w:rPr>
        <w:t xml:space="preserve">, and P. </w:t>
      </w:r>
      <w:proofErr w:type="spellStart"/>
      <w:r w:rsidRPr="00EE0E5F">
        <w:rPr>
          <w:rFonts w:ascii="Times New Roman" w:hAnsi="Times New Roman"/>
        </w:rPr>
        <w:t>Giannozzi</w:t>
      </w:r>
      <w:proofErr w:type="spellEnd"/>
      <w:r w:rsidRPr="00EE0E5F">
        <w:rPr>
          <w:rFonts w:ascii="Times New Roman" w:hAnsi="Times New Roman"/>
        </w:rPr>
        <w:t>, “Phonons and related crystal</w:t>
      </w:r>
    </w:p>
    <w:p w:rsidR="000B3166" w:rsidRPr="00EE0E5F" w:rsidRDefault="000B3166"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properties</w:t>
      </w:r>
      <w:proofErr w:type="gramEnd"/>
      <w:r w:rsidRPr="00EE0E5F">
        <w:rPr>
          <w:rFonts w:ascii="Times New Roman" w:hAnsi="Times New Roman"/>
        </w:rPr>
        <w:t xml:space="preserve"> from density-functional perturbation theory.” </w:t>
      </w:r>
      <w:r w:rsidRPr="00EE0E5F">
        <w:rPr>
          <w:rFonts w:ascii="Times New Roman" w:hAnsi="Times New Roman"/>
          <w:i/>
          <w:iCs/>
        </w:rPr>
        <w:t xml:space="preserve">Reviews of Modern Physics </w:t>
      </w:r>
      <w:r w:rsidRPr="00EE0E5F">
        <w:rPr>
          <w:rFonts w:ascii="Times New Roman" w:hAnsi="Times New Roman"/>
          <w:b/>
          <w:bCs/>
        </w:rPr>
        <w:t xml:space="preserve">73 </w:t>
      </w:r>
      <w:r w:rsidRPr="00EE0E5F">
        <w:rPr>
          <w:rFonts w:ascii="Times New Roman" w:hAnsi="Times New Roman"/>
        </w:rPr>
        <w:t>(2001)</w:t>
      </w:r>
    </w:p>
    <w:p w:rsidR="000B3166" w:rsidRPr="00EE0E5F" w:rsidRDefault="000B3166"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515–562.</w:t>
      </w:r>
      <w:proofErr w:type="gramEnd"/>
    </w:p>
    <w:p w:rsidR="00745ABE" w:rsidRPr="00EE0E5F" w:rsidRDefault="00745ABE"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[30] D. A. Broido, M. Maloney, G. </w:t>
      </w:r>
      <w:proofErr w:type="spellStart"/>
      <w:r w:rsidRPr="00EE0E5F">
        <w:rPr>
          <w:rFonts w:ascii="Times New Roman" w:hAnsi="Times New Roman"/>
        </w:rPr>
        <w:t>Birner</w:t>
      </w:r>
      <w:proofErr w:type="spellEnd"/>
      <w:r w:rsidRPr="00EE0E5F">
        <w:rPr>
          <w:rFonts w:ascii="Times New Roman" w:hAnsi="Times New Roman"/>
        </w:rPr>
        <w:t>, N. Mingo, and D. Stewart, “Intrinsic lattice thermal conductivity</w:t>
      </w:r>
    </w:p>
    <w:p w:rsidR="00745ABE" w:rsidRPr="00EE0E5F" w:rsidRDefault="00745ABE"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of</w:t>
      </w:r>
      <w:proofErr w:type="gramEnd"/>
      <w:r w:rsidRPr="00EE0E5F">
        <w:rPr>
          <w:rFonts w:ascii="Times New Roman" w:hAnsi="Times New Roman"/>
        </w:rPr>
        <w:t xml:space="preserve"> semiconductors from first principles.” </w:t>
      </w:r>
      <w:r w:rsidRPr="00EE0E5F">
        <w:rPr>
          <w:rFonts w:ascii="Times New Roman" w:hAnsi="Times New Roman"/>
          <w:i/>
          <w:iCs/>
        </w:rPr>
        <w:t xml:space="preserve">Applied Physics Letters </w:t>
      </w:r>
      <w:r w:rsidRPr="00EE0E5F">
        <w:rPr>
          <w:rFonts w:ascii="Times New Roman" w:hAnsi="Times New Roman"/>
          <w:b/>
          <w:bCs/>
        </w:rPr>
        <w:t xml:space="preserve">91 </w:t>
      </w:r>
      <w:r w:rsidRPr="00EE0E5F">
        <w:rPr>
          <w:rFonts w:ascii="Times New Roman" w:hAnsi="Times New Roman"/>
        </w:rPr>
        <w:t>(2007) 231922.</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[31] K. Esfarjani and H. T. Stokes, “Method to extract anharmonic force constants from first principles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lastRenderedPageBreak/>
        <w:t>calculations</w:t>
      </w:r>
      <w:proofErr w:type="gramEnd"/>
      <w:r w:rsidRPr="00EE0E5F">
        <w:rPr>
          <w:rFonts w:ascii="Times New Roman" w:hAnsi="Times New Roman"/>
        </w:rPr>
        <w:t xml:space="preserve">.” </w:t>
      </w:r>
      <w:proofErr w:type="gramStart"/>
      <w:r w:rsidRPr="00EE0E5F">
        <w:rPr>
          <w:rFonts w:ascii="Times New Roman" w:hAnsi="Times New Roman"/>
          <w:i/>
          <w:iCs/>
        </w:rPr>
        <w:t xml:space="preserve">Physical Review B </w:t>
      </w:r>
      <w:r w:rsidRPr="00EE0E5F">
        <w:rPr>
          <w:rFonts w:ascii="Times New Roman" w:hAnsi="Times New Roman"/>
          <w:b/>
          <w:bCs/>
        </w:rPr>
        <w:t xml:space="preserve">77 </w:t>
      </w:r>
      <w:r w:rsidRPr="00EE0E5F">
        <w:rPr>
          <w:rFonts w:ascii="Times New Roman" w:hAnsi="Times New Roman"/>
        </w:rPr>
        <w:t>(2008) 144112.</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[32] J. E. Turney, E. S. Landry, A. J. H. McGaughey, and C. H. Amon, “Predicting phonon properties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and</w:t>
      </w:r>
      <w:proofErr w:type="gramEnd"/>
      <w:r w:rsidRPr="00EE0E5F">
        <w:rPr>
          <w:rFonts w:ascii="Times New Roman" w:hAnsi="Times New Roman"/>
        </w:rPr>
        <w:t xml:space="preserve"> thermal conductivity from anharmonic lattice dynamics calculations and molecular</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dynamics</w:t>
      </w:r>
      <w:proofErr w:type="gramEnd"/>
      <w:r w:rsidRPr="00EE0E5F">
        <w:rPr>
          <w:rFonts w:ascii="Times New Roman" w:hAnsi="Times New Roman"/>
        </w:rPr>
        <w:t xml:space="preserve"> simulations.” </w:t>
      </w:r>
      <w:proofErr w:type="gramStart"/>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064301.</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[33] J. E. Turney, A. J. H. McGaughey, and C. H. Amon, “Assessing the applicability of quantum</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corrections</w:t>
      </w:r>
      <w:proofErr w:type="gramEnd"/>
      <w:r w:rsidRPr="00EE0E5F">
        <w:rPr>
          <w:rFonts w:ascii="Times New Roman" w:hAnsi="Times New Roman"/>
        </w:rPr>
        <w:t xml:space="preserve"> to classical thermal conductivity predictions.” </w:t>
      </w:r>
      <w:proofErr w:type="gramStart"/>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224305.</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[34] J. E. Turney, A. J. H. McGaughey, and C. H. Amon, “In-plane phonon transport in thin films.”</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Journal of Applied Physics </w:t>
      </w:r>
      <w:r w:rsidRPr="00EE0E5F">
        <w:rPr>
          <w:rFonts w:ascii="Times New Roman" w:hAnsi="Times New Roman"/>
          <w:b/>
          <w:bCs/>
        </w:rPr>
        <w:t xml:space="preserve">107 </w:t>
      </w:r>
      <w:r w:rsidRPr="00EE0E5F">
        <w:rPr>
          <w:rFonts w:ascii="Times New Roman" w:hAnsi="Times New Roman"/>
        </w:rPr>
        <w:t>(2010) 024317.</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[35] A. J. C. Ladd, B. Moran, and W. G. Hoover, “Lattice thermal conductivity: A comparison</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of</w:t>
      </w:r>
      <w:proofErr w:type="gramEnd"/>
      <w:r w:rsidRPr="00EE0E5F">
        <w:rPr>
          <w:rFonts w:ascii="Times New Roman" w:hAnsi="Times New Roman"/>
        </w:rPr>
        <w:t xml:space="preserve"> molecular dynamics and anharmonic lattice dynamics.” </w:t>
      </w:r>
      <w:r w:rsidRPr="00EE0E5F">
        <w:rPr>
          <w:rFonts w:ascii="Times New Roman" w:hAnsi="Times New Roman"/>
          <w:i/>
          <w:iCs/>
        </w:rPr>
        <w:t xml:space="preserve">Physical Review B </w:t>
      </w:r>
      <w:r w:rsidRPr="00EE0E5F">
        <w:rPr>
          <w:rFonts w:ascii="Times New Roman" w:hAnsi="Times New Roman"/>
          <w:b/>
          <w:bCs/>
        </w:rPr>
        <w:t xml:space="preserve">34 </w:t>
      </w:r>
      <w:r w:rsidRPr="00EE0E5F">
        <w:rPr>
          <w:rFonts w:ascii="Times New Roman" w:hAnsi="Times New Roman"/>
        </w:rPr>
        <w:t>(1986) 5058–</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5064.</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[36] A. J. H. McGaughey, M. I. Hussein, E. S. Landry, M. Kaviany, and G. M. Hulbert, “Phonon</w:t>
      </w:r>
    </w:p>
    <w:p w:rsidR="00B44121" w:rsidRPr="00EE0E5F" w:rsidRDefault="00B44121"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band</w:t>
      </w:r>
      <w:proofErr w:type="gramEnd"/>
      <w:r w:rsidRPr="00EE0E5F">
        <w:rPr>
          <w:rFonts w:ascii="Times New Roman" w:hAnsi="Times New Roman"/>
        </w:rPr>
        <w:t xml:space="preserve"> structure and thermal transport correlation in a layered diatomic crystal.” </w:t>
      </w:r>
      <w:r w:rsidRPr="00EE0E5F">
        <w:rPr>
          <w:rFonts w:ascii="Times New Roman" w:hAnsi="Times New Roman"/>
          <w:i/>
          <w:iCs/>
        </w:rPr>
        <w:t>Physical</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Review B </w:t>
      </w:r>
      <w:r w:rsidRPr="00EE0E5F">
        <w:rPr>
          <w:rFonts w:ascii="Times New Roman" w:hAnsi="Times New Roman"/>
          <w:b/>
          <w:bCs/>
        </w:rPr>
        <w:t xml:space="preserve">74 </w:t>
      </w:r>
      <w:r w:rsidRPr="00EE0E5F">
        <w:rPr>
          <w:rFonts w:ascii="Times New Roman" w:hAnsi="Times New Roman"/>
        </w:rPr>
        <w:t>(2006) 104304.</w:t>
      </w:r>
      <w:proofErr w:type="gramEnd"/>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[37] </w:t>
      </w:r>
      <w:proofErr w:type="spellStart"/>
      <w:r w:rsidRPr="00EE0E5F">
        <w:rPr>
          <w:rFonts w:ascii="Times New Roman" w:hAnsi="Times New Roman"/>
        </w:rPr>
        <w:t>A.Ward</w:t>
      </w:r>
      <w:proofErr w:type="spellEnd"/>
      <w:r w:rsidRPr="00EE0E5F">
        <w:rPr>
          <w:rFonts w:ascii="Times New Roman" w:hAnsi="Times New Roman"/>
        </w:rPr>
        <w:t xml:space="preserve">, D. A. Broido, D. A. Stewart, and G. </w:t>
      </w:r>
      <w:proofErr w:type="spellStart"/>
      <w:r w:rsidRPr="00EE0E5F">
        <w:rPr>
          <w:rFonts w:ascii="Times New Roman" w:hAnsi="Times New Roman"/>
        </w:rPr>
        <w:t>Deinzer</w:t>
      </w:r>
      <w:proofErr w:type="spellEnd"/>
      <w:r w:rsidRPr="00EE0E5F">
        <w:rPr>
          <w:rFonts w:ascii="Times New Roman" w:hAnsi="Times New Roman"/>
        </w:rPr>
        <w:t>, “</w:t>
      </w:r>
      <w:proofErr w:type="spellStart"/>
      <w:r w:rsidRPr="00EE0E5F">
        <w:rPr>
          <w:rFonts w:ascii="Times New Roman" w:hAnsi="Times New Roman"/>
        </w:rPr>
        <w:t>Ab</w:t>
      </w:r>
      <w:proofErr w:type="spellEnd"/>
      <w:r w:rsidRPr="00EE0E5F">
        <w:rPr>
          <w:rFonts w:ascii="Times New Roman" w:hAnsi="Times New Roman"/>
        </w:rPr>
        <w:t xml:space="preserve"> initio theory of the lattice thermal</w:t>
      </w:r>
    </w:p>
    <w:p w:rsidR="00B44121" w:rsidRPr="00EE0E5F" w:rsidRDefault="00B44121"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conductivity</w:t>
      </w:r>
      <w:proofErr w:type="gramEnd"/>
      <w:r w:rsidRPr="00EE0E5F">
        <w:rPr>
          <w:rFonts w:ascii="Times New Roman" w:hAnsi="Times New Roman"/>
        </w:rPr>
        <w:t xml:space="preserve"> in diamond.” </w:t>
      </w:r>
      <w:proofErr w:type="gramStart"/>
      <w:r w:rsidRPr="00EE0E5F">
        <w:rPr>
          <w:rFonts w:ascii="Times New Roman" w:hAnsi="Times New Roman"/>
          <w:i/>
          <w:iCs/>
        </w:rPr>
        <w:t xml:space="preserve">Physical Review B </w:t>
      </w:r>
      <w:r w:rsidRPr="00EE0E5F">
        <w:rPr>
          <w:rFonts w:ascii="Times New Roman" w:hAnsi="Times New Roman"/>
          <w:b/>
          <w:bCs/>
        </w:rPr>
        <w:t xml:space="preserve">80 </w:t>
      </w:r>
      <w:r w:rsidRPr="00EE0E5F">
        <w:rPr>
          <w:rFonts w:ascii="Times New Roman" w:hAnsi="Times New Roman"/>
        </w:rPr>
        <w:t>(2009) 125203.</w:t>
      </w:r>
      <w:proofErr w:type="gramEnd"/>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[38] J. Callaway, “Model for lattice thermal conductivity at low temperatures.” </w:t>
      </w:r>
      <w:r w:rsidRPr="00EE0E5F">
        <w:rPr>
          <w:rFonts w:ascii="Times New Roman" w:hAnsi="Times New Roman"/>
          <w:i/>
          <w:iCs/>
        </w:rPr>
        <w:t>Physical Review</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b/>
          <w:bCs/>
        </w:rPr>
        <w:t xml:space="preserve">113 </w:t>
      </w:r>
      <w:r w:rsidRPr="00EE0E5F">
        <w:rPr>
          <w:rFonts w:ascii="Times New Roman" w:hAnsi="Times New Roman"/>
        </w:rPr>
        <w:t>(1959) 1046.</w:t>
      </w:r>
      <w:proofErr w:type="gramEnd"/>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[39] M. G. Holland, “Analysis of lattice thermal conductivity.” </w:t>
      </w:r>
      <w:proofErr w:type="gramStart"/>
      <w:r w:rsidRPr="00EE0E5F">
        <w:rPr>
          <w:rFonts w:ascii="Times New Roman" w:hAnsi="Times New Roman"/>
          <w:i/>
          <w:iCs/>
        </w:rPr>
        <w:t xml:space="preserve">Physical Review </w:t>
      </w:r>
      <w:r w:rsidRPr="00EE0E5F">
        <w:rPr>
          <w:rFonts w:ascii="Times New Roman" w:hAnsi="Times New Roman"/>
          <w:b/>
          <w:bCs/>
        </w:rPr>
        <w:t xml:space="preserve">132 </w:t>
      </w:r>
      <w:r w:rsidRPr="00EE0E5F">
        <w:rPr>
          <w:rFonts w:ascii="Times New Roman" w:hAnsi="Times New Roman"/>
        </w:rPr>
        <w:t>(1963) 2461.</w:t>
      </w:r>
      <w:proofErr w:type="gramEnd"/>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[40] M. </w:t>
      </w:r>
      <w:proofErr w:type="spellStart"/>
      <w:r w:rsidRPr="00EE0E5F">
        <w:rPr>
          <w:rFonts w:ascii="Times New Roman" w:hAnsi="Times New Roman"/>
        </w:rPr>
        <w:t>Omini</w:t>
      </w:r>
      <w:proofErr w:type="spellEnd"/>
      <w:r w:rsidRPr="00EE0E5F">
        <w:rPr>
          <w:rFonts w:ascii="Times New Roman" w:hAnsi="Times New Roman"/>
        </w:rPr>
        <w:t xml:space="preserve"> and A. </w:t>
      </w:r>
      <w:proofErr w:type="spellStart"/>
      <w:r w:rsidRPr="00EE0E5F">
        <w:rPr>
          <w:rFonts w:ascii="Times New Roman" w:hAnsi="Times New Roman"/>
        </w:rPr>
        <w:t>Sparavigna</w:t>
      </w:r>
      <w:proofErr w:type="spellEnd"/>
      <w:r w:rsidRPr="00EE0E5F">
        <w:rPr>
          <w:rFonts w:ascii="Times New Roman" w:hAnsi="Times New Roman"/>
        </w:rPr>
        <w:t>, “Beyond the isotropic assumption in the theory of thermal</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conductivity</w:t>
      </w:r>
      <w:proofErr w:type="gramEnd"/>
      <w:r w:rsidRPr="00EE0E5F">
        <w:rPr>
          <w:rFonts w:ascii="Times New Roman" w:hAnsi="Times New Roman"/>
        </w:rPr>
        <w:t xml:space="preserve">.” </w:t>
      </w:r>
      <w:r w:rsidRPr="00EE0E5F">
        <w:rPr>
          <w:rFonts w:ascii="Times New Roman" w:hAnsi="Times New Roman"/>
          <w:i/>
          <w:iCs/>
        </w:rPr>
        <w:t xml:space="preserve">Physical Review B </w:t>
      </w:r>
      <w:r w:rsidRPr="00EE0E5F">
        <w:rPr>
          <w:rFonts w:ascii="Times New Roman" w:hAnsi="Times New Roman"/>
          <w:b/>
          <w:bCs/>
        </w:rPr>
        <w:t xml:space="preserve">53 </w:t>
      </w:r>
      <w:r w:rsidRPr="00EE0E5F">
        <w:rPr>
          <w:rFonts w:ascii="Times New Roman" w:hAnsi="Times New Roman"/>
        </w:rPr>
        <w:t>(1996) 9064–9073.</w:t>
      </w:r>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[41] P. B. Allen and J. L. Feldman, “Thermal conductivity of disordered harmonic solids.” </w:t>
      </w:r>
      <w:r w:rsidRPr="00EE0E5F">
        <w:rPr>
          <w:rFonts w:ascii="Times New Roman" w:hAnsi="Times New Roman"/>
          <w:i/>
          <w:iCs/>
        </w:rPr>
        <w:t>Physical</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Review B </w:t>
      </w:r>
      <w:r w:rsidRPr="00EE0E5F">
        <w:rPr>
          <w:rFonts w:ascii="Times New Roman" w:hAnsi="Times New Roman"/>
          <w:b/>
          <w:bCs/>
        </w:rPr>
        <w:t xml:space="preserve">48 </w:t>
      </w:r>
      <w:r w:rsidRPr="00EE0E5F">
        <w:rPr>
          <w:rFonts w:ascii="Times New Roman" w:hAnsi="Times New Roman"/>
        </w:rPr>
        <w:t>(1993) 12581–12588.</w:t>
      </w:r>
    </w:p>
    <w:p w:rsidR="008352F4" w:rsidRPr="00EE0E5F" w:rsidRDefault="008352F4" w:rsidP="00A22668">
      <w:pPr>
        <w:autoSpaceDE w:val="0"/>
        <w:autoSpaceDN w:val="0"/>
        <w:adjustRightInd w:val="0"/>
        <w:spacing w:after="0" w:line="240" w:lineRule="auto"/>
        <w:rPr>
          <w:rFonts w:ascii="Times New Roman" w:hAnsi="Times New Roman"/>
        </w:rPr>
      </w:pP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[42] S. Shenogin, A. Bodapati, P. Keblinski, and A. J. H. McGaughey, “Predicting the thermal conductivity</w:t>
      </w:r>
    </w:p>
    <w:p w:rsidR="00F51EEB" w:rsidRPr="00EE0E5F" w:rsidRDefault="00F51EEB"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of</w:t>
      </w:r>
      <w:proofErr w:type="gramEnd"/>
      <w:r w:rsidRPr="00EE0E5F">
        <w:rPr>
          <w:rFonts w:ascii="Times New Roman" w:hAnsi="Times New Roman"/>
        </w:rPr>
        <w:t xml:space="preserve"> inorganic and polymeric glasses: The role of anharmonicity.” </w:t>
      </w:r>
      <w:r w:rsidRPr="00EE0E5F">
        <w:rPr>
          <w:rFonts w:ascii="Times New Roman" w:hAnsi="Times New Roman"/>
          <w:i/>
          <w:iCs/>
        </w:rPr>
        <w:t>Journal of Applied</w:t>
      </w:r>
    </w:p>
    <w:p w:rsidR="00F51EEB" w:rsidRPr="00EE0E5F" w:rsidRDefault="00F51EEB"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i/>
          <w:iCs/>
        </w:rPr>
        <w:t xml:space="preserve">Physics </w:t>
      </w:r>
      <w:r w:rsidRPr="00EE0E5F">
        <w:rPr>
          <w:rFonts w:ascii="Times New Roman" w:hAnsi="Times New Roman"/>
          <w:b/>
          <w:bCs/>
        </w:rPr>
        <w:t xml:space="preserve">105 </w:t>
      </w:r>
      <w:r w:rsidRPr="00EE0E5F">
        <w:rPr>
          <w:rFonts w:ascii="Times New Roman" w:hAnsi="Times New Roman"/>
        </w:rPr>
        <w:t>(2009) 034906.</w:t>
      </w:r>
      <w:proofErr w:type="gramEnd"/>
    </w:p>
    <w:p w:rsidR="00246FFD" w:rsidRPr="00EE0E5F" w:rsidRDefault="00246FFD"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[43] D. A. Broido, </w:t>
      </w:r>
      <w:proofErr w:type="spellStart"/>
      <w:r w:rsidRPr="00EE0E5F">
        <w:rPr>
          <w:rFonts w:ascii="Times New Roman" w:hAnsi="Times New Roman"/>
        </w:rPr>
        <w:t>A.Ward</w:t>
      </w:r>
      <w:proofErr w:type="spellEnd"/>
      <w:r w:rsidRPr="00EE0E5F">
        <w:rPr>
          <w:rFonts w:ascii="Times New Roman" w:hAnsi="Times New Roman"/>
        </w:rPr>
        <w:t>, and N. Mingo, “Lattice thermal conductivity of silicon from empirical</w:t>
      </w:r>
    </w:p>
    <w:p w:rsidR="00246FFD" w:rsidRPr="00EE0E5F" w:rsidRDefault="00246FFD"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interatomic</w:t>
      </w:r>
      <w:proofErr w:type="gramEnd"/>
      <w:r w:rsidRPr="00EE0E5F">
        <w:rPr>
          <w:rFonts w:ascii="Times New Roman" w:hAnsi="Times New Roman"/>
        </w:rPr>
        <w:t xml:space="preserve"> potentials.” </w:t>
      </w:r>
      <w:proofErr w:type="gramStart"/>
      <w:r w:rsidRPr="00EE0E5F">
        <w:rPr>
          <w:rFonts w:ascii="Times New Roman" w:hAnsi="Times New Roman"/>
          <w:i/>
          <w:iCs/>
        </w:rPr>
        <w:t xml:space="preserve">Physical Review B </w:t>
      </w:r>
      <w:r w:rsidRPr="00EE0E5F">
        <w:rPr>
          <w:rFonts w:ascii="Times New Roman" w:hAnsi="Times New Roman"/>
          <w:b/>
          <w:bCs/>
        </w:rPr>
        <w:t xml:space="preserve">72 </w:t>
      </w:r>
      <w:r w:rsidRPr="00EE0E5F">
        <w:rPr>
          <w:rFonts w:ascii="Times New Roman" w:hAnsi="Times New Roman"/>
        </w:rPr>
        <w:t>(2005) 014308.</w:t>
      </w:r>
      <w:proofErr w:type="gramEnd"/>
    </w:p>
    <w:p w:rsidR="00C84258" w:rsidRPr="00EE0E5F" w:rsidRDefault="00C84258"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[46] W. Frank, C. </w:t>
      </w:r>
      <w:proofErr w:type="spellStart"/>
      <w:r w:rsidRPr="00EE0E5F">
        <w:rPr>
          <w:rFonts w:ascii="Times New Roman" w:hAnsi="Times New Roman"/>
        </w:rPr>
        <w:t>Els¨asser</w:t>
      </w:r>
      <w:proofErr w:type="spellEnd"/>
      <w:r w:rsidRPr="00EE0E5F">
        <w:rPr>
          <w:rFonts w:ascii="Times New Roman" w:hAnsi="Times New Roman"/>
        </w:rPr>
        <w:t xml:space="preserve">, and M. </w:t>
      </w:r>
      <w:proofErr w:type="spellStart"/>
      <w:r w:rsidRPr="00EE0E5F">
        <w:rPr>
          <w:rFonts w:ascii="Times New Roman" w:hAnsi="Times New Roman"/>
        </w:rPr>
        <w:t>F¨ahnle</w:t>
      </w:r>
      <w:proofErr w:type="spellEnd"/>
      <w:r w:rsidRPr="00EE0E5F">
        <w:rPr>
          <w:rFonts w:ascii="Times New Roman" w:hAnsi="Times New Roman"/>
        </w:rPr>
        <w:t>, “</w:t>
      </w:r>
      <w:proofErr w:type="spellStart"/>
      <w:r w:rsidRPr="00EE0E5F">
        <w:rPr>
          <w:rFonts w:ascii="Times New Roman" w:hAnsi="Times New Roman"/>
        </w:rPr>
        <w:t>Ab</w:t>
      </w:r>
      <w:proofErr w:type="spellEnd"/>
      <w:r w:rsidRPr="00EE0E5F">
        <w:rPr>
          <w:rFonts w:ascii="Times New Roman" w:hAnsi="Times New Roman"/>
        </w:rPr>
        <w:t xml:space="preserve"> initio force-constant method for phonon dispersions</w:t>
      </w:r>
    </w:p>
    <w:p w:rsidR="00C84258" w:rsidRPr="00EE0E5F" w:rsidRDefault="00C84258" w:rsidP="00A22668">
      <w:pPr>
        <w:autoSpaceDE w:val="0"/>
        <w:autoSpaceDN w:val="0"/>
        <w:adjustRightInd w:val="0"/>
        <w:spacing w:after="0" w:line="240" w:lineRule="auto"/>
        <w:rPr>
          <w:rFonts w:ascii="Times New Roman" w:hAnsi="Times New Roman"/>
        </w:rPr>
      </w:pPr>
      <w:proofErr w:type="gramStart"/>
      <w:r w:rsidRPr="00EE0E5F">
        <w:rPr>
          <w:rFonts w:ascii="Times New Roman" w:hAnsi="Times New Roman"/>
        </w:rPr>
        <w:t>in</w:t>
      </w:r>
      <w:proofErr w:type="gramEnd"/>
      <w:r w:rsidRPr="00EE0E5F">
        <w:rPr>
          <w:rFonts w:ascii="Times New Roman" w:hAnsi="Times New Roman"/>
        </w:rPr>
        <w:t xml:space="preserve"> alkali metals.” </w:t>
      </w:r>
      <w:r w:rsidRPr="00EE0E5F">
        <w:rPr>
          <w:rFonts w:ascii="Times New Roman" w:hAnsi="Times New Roman"/>
          <w:i/>
          <w:iCs/>
        </w:rPr>
        <w:t xml:space="preserve">Physical Review Letters </w:t>
      </w:r>
      <w:r w:rsidRPr="00EE0E5F">
        <w:rPr>
          <w:rFonts w:ascii="Times New Roman" w:hAnsi="Times New Roman"/>
          <w:b/>
          <w:bCs/>
        </w:rPr>
        <w:t xml:space="preserve">74 </w:t>
      </w:r>
      <w:r w:rsidRPr="00EE0E5F">
        <w:rPr>
          <w:rFonts w:ascii="Times New Roman" w:hAnsi="Times New Roman"/>
        </w:rPr>
        <w:t>(1995) 1791–1794.</w:t>
      </w:r>
    </w:p>
    <w:p w:rsidR="00C84258" w:rsidRPr="00EE0E5F" w:rsidRDefault="00C84258" w:rsidP="00A22668">
      <w:pPr>
        <w:autoSpaceDE w:val="0"/>
        <w:autoSpaceDN w:val="0"/>
        <w:adjustRightInd w:val="0"/>
        <w:spacing w:after="0" w:line="240" w:lineRule="auto"/>
        <w:rPr>
          <w:rFonts w:ascii="Times New Roman" w:hAnsi="Times New Roman"/>
          <w:i/>
          <w:iCs/>
        </w:rPr>
      </w:pPr>
      <w:proofErr w:type="gramStart"/>
      <w:r w:rsidRPr="00EE0E5F">
        <w:rPr>
          <w:rFonts w:ascii="Times New Roman" w:hAnsi="Times New Roman"/>
        </w:rPr>
        <w:t xml:space="preserve">[47] P. </w:t>
      </w:r>
      <w:proofErr w:type="spellStart"/>
      <w:r w:rsidRPr="00EE0E5F">
        <w:rPr>
          <w:rFonts w:ascii="Times New Roman" w:hAnsi="Times New Roman"/>
        </w:rPr>
        <w:t>Pavone</w:t>
      </w:r>
      <w:proofErr w:type="spellEnd"/>
      <w:r w:rsidRPr="00EE0E5F">
        <w:rPr>
          <w:rFonts w:ascii="Times New Roman" w:hAnsi="Times New Roman"/>
        </w:rPr>
        <w:t>, “Old and new aspects in lattice-dynamical theory.”</w:t>
      </w:r>
      <w:proofErr w:type="gramEnd"/>
      <w:r w:rsidRPr="00EE0E5F">
        <w:rPr>
          <w:rFonts w:ascii="Times New Roman" w:hAnsi="Times New Roman"/>
        </w:rPr>
        <w:t xml:space="preserve"> </w:t>
      </w:r>
      <w:r w:rsidRPr="00EE0E5F">
        <w:rPr>
          <w:rFonts w:ascii="Times New Roman" w:hAnsi="Times New Roman"/>
          <w:i/>
          <w:iCs/>
        </w:rPr>
        <w:t>Journal of Physics: Condensed</w:t>
      </w:r>
    </w:p>
    <w:p w:rsidR="00C84258" w:rsidRPr="00EE0E5F" w:rsidRDefault="00C84258" w:rsidP="00A22668">
      <w:pPr>
        <w:autoSpaceDE w:val="0"/>
        <w:autoSpaceDN w:val="0"/>
        <w:adjustRightInd w:val="0"/>
        <w:spacing w:after="0" w:line="240" w:lineRule="auto"/>
        <w:rPr>
          <w:rFonts w:ascii="Times New Roman" w:hAnsi="Times New Roman"/>
          <w:bCs/>
        </w:rPr>
      </w:pPr>
      <w:r w:rsidRPr="00EE0E5F">
        <w:rPr>
          <w:rFonts w:ascii="Times New Roman" w:hAnsi="Times New Roman"/>
          <w:i/>
          <w:iCs/>
        </w:rPr>
        <w:t xml:space="preserve">Matter </w:t>
      </w:r>
      <w:r w:rsidRPr="00EE0E5F">
        <w:rPr>
          <w:rFonts w:ascii="Times New Roman" w:hAnsi="Times New Roman"/>
          <w:b/>
          <w:bCs/>
        </w:rPr>
        <w:t xml:space="preserve">13 </w:t>
      </w:r>
      <w:r w:rsidRPr="00EE0E5F">
        <w:rPr>
          <w:rFonts w:ascii="Times New Roman" w:hAnsi="Times New Roman"/>
        </w:rPr>
        <w:t>(2001) 7593–7610.</w:t>
      </w:r>
    </w:p>
    <w:sectPr w:rsidR="00C84258" w:rsidRPr="00EE0E5F"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an" w:date="2011-05-01T19:59:00Z" w:initials="A">
    <w:p w:rsidR="003E1179" w:rsidRDefault="003E1179">
      <w:pPr>
        <w:pStyle w:val="CommentText"/>
      </w:pPr>
      <w:r>
        <w:rPr>
          <w:rStyle w:val="CommentReference"/>
        </w:rPr>
        <w:annotationRef/>
      </w:r>
      <w:r>
        <w:t>We should point out their role somewhere.</w:t>
      </w:r>
    </w:p>
  </w:comment>
  <w:comment w:id="74" w:author="Alan" w:date="2011-05-01T19:59:00Z" w:initials="A">
    <w:p w:rsidR="003E1179" w:rsidRDefault="003E1179">
      <w:pPr>
        <w:pStyle w:val="CommentText"/>
      </w:pPr>
      <w:r>
        <w:rPr>
          <w:rStyle w:val="CommentReference"/>
        </w:rPr>
        <w:annotationRef/>
      </w:r>
      <w:r>
        <w:t>Nice!</w:t>
      </w:r>
    </w:p>
  </w:comment>
  <w:comment w:id="99" w:author="Alan" w:date="2011-05-01T19:59:00Z" w:initials="A">
    <w:p w:rsidR="00EF6DD4" w:rsidRDefault="00EF6DD4">
      <w:pPr>
        <w:pStyle w:val="CommentText"/>
      </w:pPr>
      <w:r>
        <w:rPr>
          <w:rStyle w:val="CommentReference"/>
        </w:rPr>
        <w:annotationRef/>
      </w:r>
      <w:r>
        <w:t>I would avoid this acronym as it is not common.</w:t>
      </w:r>
    </w:p>
  </w:comment>
  <w:comment w:id="110" w:author="Alan" w:date="2011-05-01T19:59:00Z" w:initials="A">
    <w:p w:rsidR="00EF6DD4" w:rsidRDefault="00EF6DD4">
      <w:pPr>
        <w:pStyle w:val="CommentText"/>
      </w:pPr>
      <w:r>
        <w:rPr>
          <w:rStyle w:val="CommentReference"/>
        </w:rPr>
        <w:annotationRef/>
      </w:r>
      <w:r>
        <w:t>Because electrons have longer mean free paths than phonons</w:t>
      </w:r>
    </w:p>
  </w:comment>
  <w:comment w:id="124" w:author="Alan" w:date="2011-05-01T19:59:00Z" w:initials="A">
    <w:p w:rsidR="006C158E" w:rsidRDefault="006C158E">
      <w:pPr>
        <w:pStyle w:val="CommentText"/>
      </w:pPr>
      <w:r>
        <w:rPr>
          <w:rStyle w:val="CommentReference"/>
        </w:rPr>
        <w:annotationRef/>
      </w:r>
      <w:r>
        <w:t>Comment about fabrication</w:t>
      </w:r>
    </w:p>
  </w:comment>
  <w:comment w:id="132" w:author="Alan" w:date="2011-05-01T19:59:00Z" w:initials="A">
    <w:p w:rsidR="006C158E" w:rsidRDefault="006C158E">
      <w:pPr>
        <w:pStyle w:val="CommentText"/>
      </w:pPr>
      <w:r>
        <w:rPr>
          <w:rStyle w:val="CommentReference"/>
        </w:rPr>
        <w:annotationRef/>
      </w:r>
      <w:r>
        <w:t xml:space="preserve">Why is this your approach and not the electrical properties? Easier to shorten </w:t>
      </w:r>
      <w:proofErr w:type="spellStart"/>
      <w:r>
        <w:t>mfps</w:t>
      </w:r>
      <w:proofErr w:type="spellEnd"/>
      <w:r>
        <w:t xml:space="preserve"> as opposed to lengthening them.</w:t>
      </w:r>
    </w:p>
  </w:comment>
  <w:comment w:id="191" w:author="Alan" w:date="2011-05-01T19:59:00Z" w:initials="A">
    <w:p w:rsidR="003E1179" w:rsidRDefault="003E1179">
      <w:pPr>
        <w:pStyle w:val="CommentText"/>
      </w:pPr>
      <w:r>
        <w:rPr>
          <w:rStyle w:val="CommentReference"/>
        </w:rPr>
        <w:annotationRef/>
      </w:r>
      <w:r>
        <w:t xml:space="preserve">This section is too broad. You need to find a level of detail that will keep the non-expert interested. Having a specific materials system in mind could help form the discussion. E.g., </w:t>
      </w:r>
      <w:proofErr w:type="spellStart"/>
      <w:r>
        <w:t>skutterdites</w:t>
      </w:r>
      <w:proofErr w:type="spellEnd"/>
      <w:r>
        <w:t>, where you could discuss the cage design and selection of the rattler atom.</w:t>
      </w:r>
    </w:p>
  </w:comment>
  <w:comment w:id="209" w:author="Alan" w:date="2011-05-01T19:59:00Z" w:initials="A">
    <w:p w:rsidR="009C06E5" w:rsidRDefault="009C06E5">
      <w:pPr>
        <w:pStyle w:val="CommentText"/>
      </w:pPr>
      <w:r>
        <w:rPr>
          <w:rStyle w:val="CommentReference"/>
        </w:rPr>
        <w:annotationRef/>
      </w:r>
      <w:r>
        <w:t>On page 1</w:t>
      </w:r>
    </w:p>
  </w:comment>
  <w:comment w:id="210" w:author="Alan" w:date="2011-05-01T19:59:00Z" w:initials="A">
    <w:p w:rsidR="009C06E5" w:rsidRDefault="009C06E5">
      <w:pPr>
        <w:pStyle w:val="CommentText"/>
      </w:pPr>
      <w:r>
        <w:rPr>
          <w:rStyle w:val="CommentReference"/>
        </w:rPr>
        <w:annotationRef/>
      </w:r>
      <w:r>
        <w:t>Most of this section is about quantum. Focus on the task itself. You didn’t tell us what you will predict/measure!</w:t>
      </w:r>
    </w:p>
  </w:comment>
  <w:comment w:id="211" w:author="Alan" w:date="2011-05-01T19:59:00Z" w:initials="A">
    <w:p w:rsidR="009C06E5" w:rsidRDefault="009C06E5">
      <w:pPr>
        <w:pStyle w:val="CommentText"/>
      </w:pPr>
      <w:r>
        <w:rPr>
          <w:rStyle w:val="CommentReference"/>
        </w:rPr>
        <w:annotationRef/>
      </w:r>
      <w:r>
        <w:t>Keep, but not so much focus. Maybe one statement at the bottom?</w:t>
      </w:r>
    </w:p>
  </w:comment>
  <w:comment w:id="214" w:author="Alan" w:date="2011-05-01T19:59:00Z" w:initials="A">
    <w:p w:rsidR="009C06E5" w:rsidRDefault="009C06E5">
      <w:pPr>
        <w:pStyle w:val="CommentText"/>
      </w:pPr>
      <w:r>
        <w:rPr>
          <w:rStyle w:val="CommentReference"/>
        </w:rPr>
        <w:annotationRef/>
      </w:r>
      <w:r>
        <w:t>Also informing experimental design by reducing the size of a large design space.</w:t>
      </w:r>
    </w:p>
  </w:comment>
  <w:comment w:id="217" w:author="Alan" w:date="2011-05-01T19:59:00Z" w:initials="A">
    <w:p w:rsidR="003E1179" w:rsidRDefault="003E1179">
      <w:pPr>
        <w:pStyle w:val="CommentText"/>
      </w:pPr>
      <w:r>
        <w:rPr>
          <w:rStyle w:val="CommentReference"/>
        </w:rPr>
        <w:annotationRef/>
      </w:r>
      <w:r>
        <w:t>I will update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compat/>
  <w:rsids>
    <w:rsidRoot w:val="003704CE"/>
    <w:rsid w:val="00001BF6"/>
    <w:rsid w:val="0000543B"/>
    <w:rsid w:val="00006226"/>
    <w:rsid w:val="00007EC9"/>
    <w:rsid w:val="00012F93"/>
    <w:rsid w:val="0001734F"/>
    <w:rsid w:val="00021566"/>
    <w:rsid w:val="00022754"/>
    <w:rsid w:val="00023298"/>
    <w:rsid w:val="00023A1B"/>
    <w:rsid w:val="000262C2"/>
    <w:rsid w:val="00026AA9"/>
    <w:rsid w:val="00030EF2"/>
    <w:rsid w:val="00032D2D"/>
    <w:rsid w:val="000355DB"/>
    <w:rsid w:val="00036F67"/>
    <w:rsid w:val="000377FF"/>
    <w:rsid w:val="000415CF"/>
    <w:rsid w:val="00044E59"/>
    <w:rsid w:val="000506F0"/>
    <w:rsid w:val="00053785"/>
    <w:rsid w:val="00053D79"/>
    <w:rsid w:val="00054E92"/>
    <w:rsid w:val="0005553D"/>
    <w:rsid w:val="00060FFD"/>
    <w:rsid w:val="000626E0"/>
    <w:rsid w:val="00063D0A"/>
    <w:rsid w:val="00064294"/>
    <w:rsid w:val="0006530E"/>
    <w:rsid w:val="00066CB4"/>
    <w:rsid w:val="0006715D"/>
    <w:rsid w:val="00074301"/>
    <w:rsid w:val="0007448E"/>
    <w:rsid w:val="0007646C"/>
    <w:rsid w:val="00077EA6"/>
    <w:rsid w:val="00084346"/>
    <w:rsid w:val="000874B9"/>
    <w:rsid w:val="00087844"/>
    <w:rsid w:val="00091703"/>
    <w:rsid w:val="0009588B"/>
    <w:rsid w:val="000979E0"/>
    <w:rsid w:val="000A2DD6"/>
    <w:rsid w:val="000B3166"/>
    <w:rsid w:val="000B3321"/>
    <w:rsid w:val="000B41C2"/>
    <w:rsid w:val="000B4267"/>
    <w:rsid w:val="000B778B"/>
    <w:rsid w:val="000B7BD1"/>
    <w:rsid w:val="000C1096"/>
    <w:rsid w:val="000C2CA5"/>
    <w:rsid w:val="000C7DFD"/>
    <w:rsid w:val="000D1099"/>
    <w:rsid w:val="000D210E"/>
    <w:rsid w:val="000D3DDA"/>
    <w:rsid w:val="000D4FA7"/>
    <w:rsid w:val="000D51F1"/>
    <w:rsid w:val="000D6324"/>
    <w:rsid w:val="000E006A"/>
    <w:rsid w:val="000E3D2C"/>
    <w:rsid w:val="000E3F2D"/>
    <w:rsid w:val="000E5B7F"/>
    <w:rsid w:val="000E7B0E"/>
    <w:rsid w:val="000F1D43"/>
    <w:rsid w:val="000F4E13"/>
    <w:rsid w:val="000F6D45"/>
    <w:rsid w:val="00100F42"/>
    <w:rsid w:val="0010177E"/>
    <w:rsid w:val="00104072"/>
    <w:rsid w:val="001055BB"/>
    <w:rsid w:val="0010699C"/>
    <w:rsid w:val="00107E5A"/>
    <w:rsid w:val="001110F5"/>
    <w:rsid w:val="00115429"/>
    <w:rsid w:val="0011661B"/>
    <w:rsid w:val="00117344"/>
    <w:rsid w:val="00117CEE"/>
    <w:rsid w:val="001334E7"/>
    <w:rsid w:val="00140DDC"/>
    <w:rsid w:val="001424AB"/>
    <w:rsid w:val="00142BD4"/>
    <w:rsid w:val="001452BA"/>
    <w:rsid w:val="00145913"/>
    <w:rsid w:val="00147DAE"/>
    <w:rsid w:val="00147EAF"/>
    <w:rsid w:val="00150AC5"/>
    <w:rsid w:val="00150C13"/>
    <w:rsid w:val="00150D97"/>
    <w:rsid w:val="00151D92"/>
    <w:rsid w:val="00162F07"/>
    <w:rsid w:val="00166299"/>
    <w:rsid w:val="00166C9D"/>
    <w:rsid w:val="001723DF"/>
    <w:rsid w:val="00173E62"/>
    <w:rsid w:val="00173F0C"/>
    <w:rsid w:val="00176241"/>
    <w:rsid w:val="001770BB"/>
    <w:rsid w:val="00177DA4"/>
    <w:rsid w:val="00185226"/>
    <w:rsid w:val="00185958"/>
    <w:rsid w:val="001867C4"/>
    <w:rsid w:val="001901DD"/>
    <w:rsid w:val="001916CD"/>
    <w:rsid w:val="00195408"/>
    <w:rsid w:val="001A073F"/>
    <w:rsid w:val="001A2321"/>
    <w:rsid w:val="001B0568"/>
    <w:rsid w:val="001B0DC1"/>
    <w:rsid w:val="001B444A"/>
    <w:rsid w:val="001B6780"/>
    <w:rsid w:val="001C00E3"/>
    <w:rsid w:val="001C3751"/>
    <w:rsid w:val="001C4FD3"/>
    <w:rsid w:val="001C5A6A"/>
    <w:rsid w:val="001C5FDC"/>
    <w:rsid w:val="001D2DA1"/>
    <w:rsid w:val="001D3172"/>
    <w:rsid w:val="001D33D9"/>
    <w:rsid w:val="001D4617"/>
    <w:rsid w:val="001D466F"/>
    <w:rsid w:val="001D51A2"/>
    <w:rsid w:val="001D5AC9"/>
    <w:rsid w:val="001D7B38"/>
    <w:rsid w:val="001E0965"/>
    <w:rsid w:val="001E12FA"/>
    <w:rsid w:val="001E243E"/>
    <w:rsid w:val="001E3CB3"/>
    <w:rsid w:val="001E4FDB"/>
    <w:rsid w:val="001F1712"/>
    <w:rsid w:val="002015FC"/>
    <w:rsid w:val="00207721"/>
    <w:rsid w:val="00210C1F"/>
    <w:rsid w:val="0021138F"/>
    <w:rsid w:val="0021161F"/>
    <w:rsid w:val="00211B6A"/>
    <w:rsid w:val="00212601"/>
    <w:rsid w:val="0021533B"/>
    <w:rsid w:val="00220BAD"/>
    <w:rsid w:val="00222A7F"/>
    <w:rsid w:val="00222E81"/>
    <w:rsid w:val="00226CEC"/>
    <w:rsid w:val="00231666"/>
    <w:rsid w:val="002344BE"/>
    <w:rsid w:val="00237DFA"/>
    <w:rsid w:val="00243C3E"/>
    <w:rsid w:val="00246FFD"/>
    <w:rsid w:val="002470CB"/>
    <w:rsid w:val="00252235"/>
    <w:rsid w:val="00253232"/>
    <w:rsid w:val="00253D65"/>
    <w:rsid w:val="002551DD"/>
    <w:rsid w:val="00256299"/>
    <w:rsid w:val="00257B0F"/>
    <w:rsid w:val="002626EB"/>
    <w:rsid w:val="002656E0"/>
    <w:rsid w:val="00265AE4"/>
    <w:rsid w:val="002715FA"/>
    <w:rsid w:val="00274432"/>
    <w:rsid w:val="002842E4"/>
    <w:rsid w:val="00285180"/>
    <w:rsid w:val="002855C4"/>
    <w:rsid w:val="00285AF9"/>
    <w:rsid w:val="0029186C"/>
    <w:rsid w:val="00292DA0"/>
    <w:rsid w:val="00293D06"/>
    <w:rsid w:val="002A1460"/>
    <w:rsid w:val="002A5995"/>
    <w:rsid w:val="002A5FB7"/>
    <w:rsid w:val="002A7B2D"/>
    <w:rsid w:val="002B0124"/>
    <w:rsid w:val="002B3B99"/>
    <w:rsid w:val="002B5839"/>
    <w:rsid w:val="002B6BB8"/>
    <w:rsid w:val="002C1976"/>
    <w:rsid w:val="002C5029"/>
    <w:rsid w:val="002C527E"/>
    <w:rsid w:val="002C5A60"/>
    <w:rsid w:val="002C675F"/>
    <w:rsid w:val="002C791B"/>
    <w:rsid w:val="002D7083"/>
    <w:rsid w:val="002E007B"/>
    <w:rsid w:val="002E268D"/>
    <w:rsid w:val="002E6BB9"/>
    <w:rsid w:val="002F1959"/>
    <w:rsid w:val="002F5100"/>
    <w:rsid w:val="003020B7"/>
    <w:rsid w:val="003027AA"/>
    <w:rsid w:val="00310A12"/>
    <w:rsid w:val="00310D53"/>
    <w:rsid w:val="0031124A"/>
    <w:rsid w:val="00314B4A"/>
    <w:rsid w:val="00317B3A"/>
    <w:rsid w:val="0032043A"/>
    <w:rsid w:val="00320CF6"/>
    <w:rsid w:val="00321D94"/>
    <w:rsid w:val="00323283"/>
    <w:rsid w:val="003236BC"/>
    <w:rsid w:val="0032541F"/>
    <w:rsid w:val="00325E86"/>
    <w:rsid w:val="00327BE9"/>
    <w:rsid w:val="00332E81"/>
    <w:rsid w:val="00335319"/>
    <w:rsid w:val="003425C8"/>
    <w:rsid w:val="0034435A"/>
    <w:rsid w:val="003500A3"/>
    <w:rsid w:val="00351017"/>
    <w:rsid w:val="00351CA3"/>
    <w:rsid w:val="00353473"/>
    <w:rsid w:val="00354E38"/>
    <w:rsid w:val="00355437"/>
    <w:rsid w:val="00356622"/>
    <w:rsid w:val="003578F1"/>
    <w:rsid w:val="00364011"/>
    <w:rsid w:val="003704CE"/>
    <w:rsid w:val="003708F2"/>
    <w:rsid w:val="0037220D"/>
    <w:rsid w:val="00372914"/>
    <w:rsid w:val="00373326"/>
    <w:rsid w:val="003753F6"/>
    <w:rsid w:val="00381E55"/>
    <w:rsid w:val="00382964"/>
    <w:rsid w:val="00383072"/>
    <w:rsid w:val="00385B8A"/>
    <w:rsid w:val="003871C4"/>
    <w:rsid w:val="00390F8A"/>
    <w:rsid w:val="00392B0C"/>
    <w:rsid w:val="00394A5D"/>
    <w:rsid w:val="00396E9E"/>
    <w:rsid w:val="003A0591"/>
    <w:rsid w:val="003A760F"/>
    <w:rsid w:val="003A7A83"/>
    <w:rsid w:val="003B30CC"/>
    <w:rsid w:val="003B3EE0"/>
    <w:rsid w:val="003C06FD"/>
    <w:rsid w:val="003C1262"/>
    <w:rsid w:val="003C6A11"/>
    <w:rsid w:val="003D0876"/>
    <w:rsid w:val="003D0E5D"/>
    <w:rsid w:val="003D33E7"/>
    <w:rsid w:val="003D49E3"/>
    <w:rsid w:val="003E1179"/>
    <w:rsid w:val="003E2543"/>
    <w:rsid w:val="003E2FD1"/>
    <w:rsid w:val="003E7DDD"/>
    <w:rsid w:val="003F08EC"/>
    <w:rsid w:val="003F10BC"/>
    <w:rsid w:val="003F2E89"/>
    <w:rsid w:val="003F3FFE"/>
    <w:rsid w:val="003F57DB"/>
    <w:rsid w:val="004006F5"/>
    <w:rsid w:val="00406504"/>
    <w:rsid w:val="00406BF9"/>
    <w:rsid w:val="00407156"/>
    <w:rsid w:val="0040772D"/>
    <w:rsid w:val="004108BF"/>
    <w:rsid w:val="00412729"/>
    <w:rsid w:val="00412B8E"/>
    <w:rsid w:val="00414747"/>
    <w:rsid w:val="00417A42"/>
    <w:rsid w:val="00420F52"/>
    <w:rsid w:val="004244ED"/>
    <w:rsid w:val="00427A90"/>
    <w:rsid w:val="004340FA"/>
    <w:rsid w:val="00437090"/>
    <w:rsid w:val="004413EC"/>
    <w:rsid w:val="00443413"/>
    <w:rsid w:val="004447C2"/>
    <w:rsid w:val="00445B3D"/>
    <w:rsid w:val="00451F07"/>
    <w:rsid w:val="0045284C"/>
    <w:rsid w:val="004533FF"/>
    <w:rsid w:val="0045692D"/>
    <w:rsid w:val="0046143C"/>
    <w:rsid w:val="00461688"/>
    <w:rsid w:val="00463E09"/>
    <w:rsid w:val="0046540E"/>
    <w:rsid w:val="00466CE1"/>
    <w:rsid w:val="004714B0"/>
    <w:rsid w:val="00471845"/>
    <w:rsid w:val="00472AFD"/>
    <w:rsid w:val="0047435D"/>
    <w:rsid w:val="00474A4B"/>
    <w:rsid w:val="00475158"/>
    <w:rsid w:val="00475E35"/>
    <w:rsid w:val="004773C3"/>
    <w:rsid w:val="00482444"/>
    <w:rsid w:val="00485CC9"/>
    <w:rsid w:val="00490565"/>
    <w:rsid w:val="004965F3"/>
    <w:rsid w:val="00497A8C"/>
    <w:rsid w:val="00497CC4"/>
    <w:rsid w:val="004A069A"/>
    <w:rsid w:val="004A6552"/>
    <w:rsid w:val="004B1551"/>
    <w:rsid w:val="004B1A5A"/>
    <w:rsid w:val="004B2CA6"/>
    <w:rsid w:val="004B3B44"/>
    <w:rsid w:val="004B3F93"/>
    <w:rsid w:val="004C3CC6"/>
    <w:rsid w:val="004C42F8"/>
    <w:rsid w:val="004C6A44"/>
    <w:rsid w:val="004C7D22"/>
    <w:rsid w:val="004D2A3F"/>
    <w:rsid w:val="004D2D0B"/>
    <w:rsid w:val="004E4CD6"/>
    <w:rsid w:val="004F25F3"/>
    <w:rsid w:val="004F3068"/>
    <w:rsid w:val="004F6024"/>
    <w:rsid w:val="00500F6C"/>
    <w:rsid w:val="00500FAE"/>
    <w:rsid w:val="00501F7E"/>
    <w:rsid w:val="0050329F"/>
    <w:rsid w:val="00505020"/>
    <w:rsid w:val="005054C4"/>
    <w:rsid w:val="00510C59"/>
    <w:rsid w:val="0051498B"/>
    <w:rsid w:val="005158DD"/>
    <w:rsid w:val="005239C5"/>
    <w:rsid w:val="005256CE"/>
    <w:rsid w:val="00525ED1"/>
    <w:rsid w:val="00526442"/>
    <w:rsid w:val="00527283"/>
    <w:rsid w:val="005330C6"/>
    <w:rsid w:val="00534699"/>
    <w:rsid w:val="00535901"/>
    <w:rsid w:val="00544A3C"/>
    <w:rsid w:val="00545872"/>
    <w:rsid w:val="00546387"/>
    <w:rsid w:val="0055008A"/>
    <w:rsid w:val="005506C3"/>
    <w:rsid w:val="00555620"/>
    <w:rsid w:val="005603E0"/>
    <w:rsid w:val="0056275F"/>
    <w:rsid w:val="00563136"/>
    <w:rsid w:val="005635A7"/>
    <w:rsid w:val="005642B4"/>
    <w:rsid w:val="0057282F"/>
    <w:rsid w:val="00576EA2"/>
    <w:rsid w:val="00577144"/>
    <w:rsid w:val="005778E9"/>
    <w:rsid w:val="00580568"/>
    <w:rsid w:val="00584034"/>
    <w:rsid w:val="00584558"/>
    <w:rsid w:val="00584866"/>
    <w:rsid w:val="00585D69"/>
    <w:rsid w:val="005929E9"/>
    <w:rsid w:val="005933B5"/>
    <w:rsid w:val="00593E21"/>
    <w:rsid w:val="005953ED"/>
    <w:rsid w:val="00595E80"/>
    <w:rsid w:val="005A33E3"/>
    <w:rsid w:val="005A41CA"/>
    <w:rsid w:val="005A5A32"/>
    <w:rsid w:val="005A7538"/>
    <w:rsid w:val="005B1BAC"/>
    <w:rsid w:val="005B23BA"/>
    <w:rsid w:val="005B2E54"/>
    <w:rsid w:val="005B3581"/>
    <w:rsid w:val="005B3F4C"/>
    <w:rsid w:val="005B64DB"/>
    <w:rsid w:val="005B6DBB"/>
    <w:rsid w:val="005C190C"/>
    <w:rsid w:val="005C67DC"/>
    <w:rsid w:val="005D3CB0"/>
    <w:rsid w:val="005D6785"/>
    <w:rsid w:val="005D6CB5"/>
    <w:rsid w:val="005E16EC"/>
    <w:rsid w:val="005E447F"/>
    <w:rsid w:val="005F2648"/>
    <w:rsid w:val="005F3174"/>
    <w:rsid w:val="005F3772"/>
    <w:rsid w:val="005F5466"/>
    <w:rsid w:val="005F5AA9"/>
    <w:rsid w:val="005F6D4D"/>
    <w:rsid w:val="006013AE"/>
    <w:rsid w:val="00602D07"/>
    <w:rsid w:val="00603F6C"/>
    <w:rsid w:val="006104AD"/>
    <w:rsid w:val="00611FF5"/>
    <w:rsid w:val="00613451"/>
    <w:rsid w:val="00613B61"/>
    <w:rsid w:val="006164F6"/>
    <w:rsid w:val="00620A66"/>
    <w:rsid w:val="00620AA0"/>
    <w:rsid w:val="00623BBC"/>
    <w:rsid w:val="00624EDA"/>
    <w:rsid w:val="0063043F"/>
    <w:rsid w:val="0064123D"/>
    <w:rsid w:val="00642432"/>
    <w:rsid w:val="00643465"/>
    <w:rsid w:val="00643570"/>
    <w:rsid w:val="00643DA8"/>
    <w:rsid w:val="006441EC"/>
    <w:rsid w:val="00644F67"/>
    <w:rsid w:val="00652221"/>
    <w:rsid w:val="0065642A"/>
    <w:rsid w:val="006567A2"/>
    <w:rsid w:val="0065727E"/>
    <w:rsid w:val="00657295"/>
    <w:rsid w:val="006576BA"/>
    <w:rsid w:val="0066182B"/>
    <w:rsid w:val="006636AD"/>
    <w:rsid w:val="00665CCB"/>
    <w:rsid w:val="00670503"/>
    <w:rsid w:val="006724CE"/>
    <w:rsid w:val="00672744"/>
    <w:rsid w:val="00677286"/>
    <w:rsid w:val="00680D49"/>
    <w:rsid w:val="00681E7D"/>
    <w:rsid w:val="00682E6E"/>
    <w:rsid w:val="00683248"/>
    <w:rsid w:val="006865C3"/>
    <w:rsid w:val="006869C5"/>
    <w:rsid w:val="00691588"/>
    <w:rsid w:val="00691837"/>
    <w:rsid w:val="00693497"/>
    <w:rsid w:val="00694B65"/>
    <w:rsid w:val="006A2EEB"/>
    <w:rsid w:val="006A44C7"/>
    <w:rsid w:val="006A684A"/>
    <w:rsid w:val="006A7932"/>
    <w:rsid w:val="006B0AC2"/>
    <w:rsid w:val="006B1BD4"/>
    <w:rsid w:val="006B359A"/>
    <w:rsid w:val="006B5494"/>
    <w:rsid w:val="006C158E"/>
    <w:rsid w:val="006C3327"/>
    <w:rsid w:val="006C3E49"/>
    <w:rsid w:val="006C3F12"/>
    <w:rsid w:val="006D0601"/>
    <w:rsid w:val="006D0BD3"/>
    <w:rsid w:val="006D2AC7"/>
    <w:rsid w:val="006D735A"/>
    <w:rsid w:val="006E3E8E"/>
    <w:rsid w:val="006E5E59"/>
    <w:rsid w:val="006E7395"/>
    <w:rsid w:val="006F0A1C"/>
    <w:rsid w:val="006F1266"/>
    <w:rsid w:val="006F15E7"/>
    <w:rsid w:val="006F2EAD"/>
    <w:rsid w:val="006F39AB"/>
    <w:rsid w:val="00701656"/>
    <w:rsid w:val="00702B61"/>
    <w:rsid w:val="00702D8A"/>
    <w:rsid w:val="007112BC"/>
    <w:rsid w:val="00713800"/>
    <w:rsid w:val="00714114"/>
    <w:rsid w:val="007152CD"/>
    <w:rsid w:val="00715E31"/>
    <w:rsid w:val="007179A9"/>
    <w:rsid w:val="00721484"/>
    <w:rsid w:val="00730548"/>
    <w:rsid w:val="0073259C"/>
    <w:rsid w:val="0073308E"/>
    <w:rsid w:val="00737B40"/>
    <w:rsid w:val="00741FE3"/>
    <w:rsid w:val="00744706"/>
    <w:rsid w:val="00745ABE"/>
    <w:rsid w:val="007460F7"/>
    <w:rsid w:val="00746F16"/>
    <w:rsid w:val="00747E5A"/>
    <w:rsid w:val="00747F06"/>
    <w:rsid w:val="00761AC3"/>
    <w:rsid w:val="00761D53"/>
    <w:rsid w:val="00761E76"/>
    <w:rsid w:val="007625B2"/>
    <w:rsid w:val="007632E1"/>
    <w:rsid w:val="00764D2A"/>
    <w:rsid w:val="00767E33"/>
    <w:rsid w:val="00770BA9"/>
    <w:rsid w:val="00776778"/>
    <w:rsid w:val="00780D31"/>
    <w:rsid w:val="00784CAC"/>
    <w:rsid w:val="00785689"/>
    <w:rsid w:val="00785837"/>
    <w:rsid w:val="00786254"/>
    <w:rsid w:val="00793AAF"/>
    <w:rsid w:val="0079740A"/>
    <w:rsid w:val="007978DF"/>
    <w:rsid w:val="007979DA"/>
    <w:rsid w:val="007A02EA"/>
    <w:rsid w:val="007A1CFA"/>
    <w:rsid w:val="007A3482"/>
    <w:rsid w:val="007B096B"/>
    <w:rsid w:val="007B1E9A"/>
    <w:rsid w:val="007B49A1"/>
    <w:rsid w:val="007B5A49"/>
    <w:rsid w:val="007B6514"/>
    <w:rsid w:val="007C0D64"/>
    <w:rsid w:val="007C33F0"/>
    <w:rsid w:val="007C5998"/>
    <w:rsid w:val="007C7C37"/>
    <w:rsid w:val="007D25FF"/>
    <w:rsid w:val="007D3E49"/>
    <w:rsid w:val="007D7451"/>
    <w:rsid w:val="007D7894"/>
    <w:rsid w:val="007E1C95"/>
    <w:rsid w:val="007E3953"/>
    <w:rsid w:val="007E5F79"/>
    <w:rsid w:val="007E655D"/>
    <w:rsid w:val="007E6E09"/>
    <w:rsid w:val="007E74BB"/>
    <w:rsid w:val="007F06FF"/>
    <w:rsid w:val="007F1EA8"/>
    <w:rsid w:val="007F231A"/>
    <w:rsid w:val="007F4736"/>
    <w:rsid w:val="007F51D2"/>
    <w:rsid w:val="0080091C"/>
    <w:rsid w:val="008047E6"/>
    <w:rsid w:val="008073A3"/>
    <w:rsid w:val="008078F4"/>
    <w:rsid w:val="00810AE4"/>
    <w:rsid w:val="00812DC4"/>
    <w:rsid w:val="00813C9C"/>
    <w:rsid w:val="00813D93"/>
    <w:rsid w:val="00815C4E"/>
    <w:rsid w:val="008161AE"/>
    <w:rsid w:val="0081622D"/>
    <w:rsid w:val="00816C71"/>
    <w:rsid w:val="00816CCD"/>
    <w:rsid w:val="00820715"/>
    <w:rsid w:val="00823C26"/>
    <w:rsid w:val="00824BC3"/>
    <w:rsid w:val="008253C3"/>
    <w:rsid w:val="0082776F"/>
    <w:rsid w:val="00827E02"/>
    <w:rsid w:val="008352F4"/>
    <w:rsid w:val="00836784"/>
    <w:rsid w:val="008412F0"/>
    <w:rsid w:val="008427F9"/>
    <w:rsid w:val="00853E72"/>
    <w:rsid w:val="00856805"/>
    <w:rsid w:val="008615AE"/>
    <w:rsid w:val="00861C08"/>
    <w:rsid w:val="00862842"/>
    <w:rsid w:val="00863161"/>
    <w:rsid w:val="00875003"/>
    <w:rsid w:val="00877AA8"/>
    <w:rsid w:val="00877EC6"/>
    <w:rsid w:val="0088087A"/>
    <w:rsid w:val="00881549"/>
    <w:rsid w:val="00884F11"/>
    <w:rsid w:val="0088783D"/>
    <w:rsid w:val="00887C0D"/>
    <w:rsid w:val="008957B0"/>
    <w:rsid w:val="00897ECB"/>
    <w:rsid w:val="008A289D"/>
    <w:rsid w:val="008A2F00"/>
    <w:rsid w:val="008A5371"/>
    <w:rsid w:val="008A6CFF"/>
    <w:rsid w:val="008B4546"/>
    <w:rsid w:val="008B4670"/>
    <w:rsid w:val="008B5007"/>
    <w:rsid w:val="008B637C"/>
    <w:rsid w:val="008C10C4"/>
    <w:rsid w:val="008C7B25"/>
    <w:rsid w:val="008D020C"/>
    <w:rsid w:val="008D1BA2"/>
    <w:rsid w:val="008D6D7E"/>
    <w:rsid w:val="008E2648"/>
    <w:rsid w:val="008E3543"/>
    <w:rsid w:val="008E4D41"/>
    <w:rsid w:val="008E5655"/>
    <w:rsid w:val="008E7AEA"/>
    <w:rsid w:val="008E7BC8"/>
    <w:rsid w:val="008F0B88"/>
    <w:rsid w:val="009028D2"/>
    <w:rsid w:val="009055A5"/>
    <w:rsid w:val="009127B0"/>
    <w:rsid w:val="00913F34"/>
    <w:rsid w:val="00917437"/>
    <w:rsid w:val="00920DC8"/>
    <w:rsid w:val="00922C4C"/>
    <w:rsid w:val="00926F35"/>
    <w:rsid w:val="0093276F"/>
    <w:rsid w:val="0093401B"/>
    <w:rsid w:val="00934DFE"/>
    <w:rsid w:val="0093557E"/>
    <w:rsid w:val="009376B5"/>
    <w:rsid w:val="00937803"/>
    <w:rsid w:val="00941335"/>
    <w:rsid w:val="009416E8"/>
    <w:rsid w:val="00942E35"/>
    <w:rsid w:val="00943909"/>
    <w:rsid w:val="00945100"/>
    <w:rsid w:val="00951918"/>
    <w:rsid w:val="009547CE"/>
    <w:rsid w:val="00955CD7"/>
    <w:rsid w:val="00956D7D"/>
    <w:rsid w:val="009575A3"/>
    <w:rsid w:val="009660BF"/>
    <w:rsid w:val="00967116"/>
    <w:rsid w:val="00967E4B"/>
    <w:rsid w:val="00970A92"/>
    <w:rsid w:val="00973DC7"/>
    <w:rsid w:val="00974177"/>
    <w:rsid w:val="00974D0E"/>
    <w:rsid w:val="0097593D"/>
    <w:rsid w:val="00976F25"/>
    <w:rsid w:val="00977F4A"/>
    <w:rsid w:val="00985F67"/>
    <w:rsid w:val="00990727"/>
    <w:rsid w:val="00990938"/>
    <w:rsid w:val="009A1BF4"/>
    <w:rsid w:val="009A5280"/>
    <w:rsid w:val="009A60EA"/>
    <w:rsid w:val="009B2CCB"/>
    <w:rsid w:val="009B3A3E"/>
    <w:rsid w:val="009B4906"/>
    <w:rsid w:val="009B6E70"/>
    <w:rsid w:val="009C0362"/>
    <w:rsid w:val="009C06E5"/>
    <w:rsid w:val="009C5AA5"/>
    <w:rsid w:val="009C5C16"/>
    <w:rsid w:val="009D1363"/>
    <w:rsid w:val="009D2524"/>
    <w:rsid w:val="009D4B30"/>
    <w:rsid w:val="009E06C4"/>
    <w:rsid w:val="009E3B07"/>
    <w:rsid w:val="009F1342"/>
    <w:rsid w:val="009F2866"/>
    <w:rsid w:val="009F58F7"/>
    <w:rsid w:val="00A003B8"/>
    <w:rsid w:val="00A03CAC"/>
    <w:rsid w:val="00A04596"/>
    <w:rsid w:val="00A05097"/>
    <w:rsid w:val="00A06687"/>
    <w:rsid w:val="00A111F7"/>
    <w:rsid w:val="00A1211F"/>
    <w:rsid w:val="00A121CD"/>
    <w:rsid w:val="00A21521"/>
    <w:rsid w:val="00A21768"/>
    <w:rsid w:val="00A22443"/>
    <w:rsid w:val="00A22668"/>
    <w:rsid w:val="00A24B0A"/>
    <w:rsid w:val="00A25F5A"/>
    <w:rsid w:val="00A30F7E"/>
    <w:rsid w:val="00A33119"/>
    <w:rsid w:val="00A33F86"/>
    <w:rsid w:val="00A34819"/>
    <w:rsid w:val="00A35EF9"/>
    <w:rsid w:val="00A36AA7"/>
    <w:rsid w:val="00A43DD9"/>
    <w:rsid w:val="00A50E73"/>
    <w:rsid w:val="00A53498"/>
    <w:rsid w:val="00A55469"/>
    <w:rsid w:val="00A60D35"/>
    <w:rsid w:val="00A64619"/>
    <w:rsid w:val="00A70A23"/>
    <w:rsid w:val="00A70E8B"/>
    <w:rsid w:val="00A72922"/>
    <w:rsid w:val="00A729BA"/>
    <w:rsid w:val="00A73AFC"/>
    <w:rsid w:val="00A808C5"/>
    <w:rsid w:val="00A80FB0"/>
    <w:rsid w:val="00A85DEF"/>
    <w:rsid w:val="00A86CC9"/>
    <w:rsid w:val="00A87124"/>
    <w:rsid w:val="00A91340"/>
    <w:rsid w:val="00A92DD0"/>
    <w:rsid w:val="00A95F0F"/>
    <w:rsid w:val="00AA00A4"/>
    <w:rsid w:val="00AA0391"/>
    <w:rsid w:val="00AA06D3"/>
    <w:rsid w:val="00AA24D6"/>
    <w:rsid w:val="00AA5BFE"/>
    <w:rsid w:val="00AB2162"/>
    <w:rsid w:val="00AB25D3"/>
    <w:rsid w:val="00AB4399"/>
    <w:rsid w:val="00AB4812"/>
    <w:rsid w:val="00AB4B60"/>
    <w:rsid w:val="00AB549D"/>
    <w:rsid w:val="00AB54CD"/>
    <w:rsid w:val="00AB7DB1"/>
    <w:rsid w:val="00AC0636"/>
    <w:rsid w:val="00AC1673"/>
    <w:rsid w:val="00AC3C63"/>
    <w:rsid w:val="00AC5233"/>
    <w:rsid w:val="00AC711D"/>
    <w:rsid w:val="00AD1B9D"/>
    <w:rsid w:val="00AD1CEB"/>
    <w:rsid w:val="00AD1FCE"/>
    <w:rsid w:val="00AD3D75"/>
    <w:rsid w:val="00AD62DA"/>
    <w:rsid w:val="00AE0668"/>
    <w:rsid w:val="00AE0855"/>
    <w:rsid w:val="00AE2CF3"/>
    <w:rsid w:val="00AE4C96"/>
    <w:rsid w:val="00AF0669"/>
    <w:rsid w:val="00AF4E8B"/>
    <w:rsid w:val="00AF580B"/>
    <w:rsid w:val="00AF7976"/>
    <w:rsid w:val="00B005EC"/>
    <w:rsid w:val="00B01285"/>
    <w:rsid w:val="00B04E23"/>
    <w:rsid w:val="00B06357"/>
    <w:rsid w:val="00B0749A"/>
    <w:rsid w:val="00B07CC8"/>
    <w:rsid w:val="00B17640"/>
    <w:rsid w:val="00B304C2"/>
    <w:rsid w:val="00B32CBF"/>
    <w:rsid w:val="00B44121"/>
    <w:rsid w:val="00B44F58"/>
    <w:rsid w:val="00B538FE"/>
    <w:rsid w:val="00B556E2"/>
    <w:rsid w:val="00B57D91"/>
    <w:rsid w:val="00B63D38"/>
    <w:rsid w:val="00B70501"/>
    <w:rsid w:val="00B71869"/>
    <w:rsid w:val="00B72F03"/>
    <w:rsid w:val="00B7630F"/>
    <w:rsid w:val="00B80A91"/>
    <w:rsid w:val="00B86CCA"/>
    <w:rsid w:val="00B872E7"/>
    <w:rsid w:val="00B91746"/>
    <w:rsid w:val="00BA1084"/>
    <w:rsid w:val="00BA7F00"/>
    <w:rsid w:val="00BB1114"/>
    <w:rsid w:val="00BB4102"/>
    <w:rsid w:val="00BB79DE"/>
    <w:rsid w:val="00BC1FB4"/>
    <w:rsid w:val="00BC2C45"/>
    <w:rsid w:val="00BC60E8"/>
    <w:rsid w:val="00BC615B"/>
    <w:rsid w:val="00BC73C5"/>
    <w:rsid w:val="00BD404A"/>
    <w:rsid w:val="00BD75C9"/>
    <w:rsid w:val="00BE2708"/>
    <w:rsid w:val="00BE30B3"/>
    <w:rsid w:val="00BE389D"/>
    <w:rsid w:val="00BE6ADD"/>
    <w:rsid w:val="00BF07BC"/>
    <w:rsid w:val="00BF1CF0"/>
    <w:rsid w:val="00BF1DC3"/>
    <w:rsid w:val="00BF2C20"/>
    <w:rsid w:val="00C00EF9"/>
    <w:rsid w:val="00C03AC0"/>
    <w:rsid w:val="00C046CE"/>
    <w:rsid w:val="00C05FF9"/>
    <w:rsid w:val="00C11E50"/>
    <w:rsid w:val="00C123EE"/>
    <w:rsid w:val="00C13A4C"/>
    <w:rsid w:val="00C15DA4"/>
    <w:rsid w:val="00C313EF"/>
    <w:rsid w:val="00C32CC8"/>
    <w:rsid w:val="00C34AB7"/>
    <w:rsid w:val="00C353DF"/>
    <w:rsid w:val="00C42734"/>
    <w:rsid w:val="00C45B6D"/>
    <w:rsid w:val="00C5225B"/>
    <w:rsid w:val="00C55639"/>
    <w:rsid w:val="00C63523"/>
    <w:rsid w:val="00C636C2"/>
    <w:rsid w:val="00C65DB6"/>
    <w:rsid w:val="00C664CF"/>
    <w:rsid w:val="00C67189"/>
    <w:rsid w:val="00C67386"/>
    <w:rsid w:val="00C75B78"/>
    <w:rsid w:val="00C77153"/>
    <w:rsid w:val="00C80859"/>
    <w:rsid w:val="00C811A7"/>
    <w:rsid w:val="00C82ACE"/>
    <w:rsid w:val="00C84258"/>
    <w:rsid w:val="00C844BA"/>
    <w:rsid w:val="00C856DD"/>
    <w:rsid w:val="00C85A7A"/>
    <w:rsid w:val="00C87E54"/>
    <w:rsid w:val="00C91CB5"/>
    <w:rsid w:val="00C91CF0"/>
    <w:rsid w:val="00C920C8"/>
    <w:rsid w:val="00C92E56"/>
    <w:rsid w:val="00C97F5C"/>
    <w:rsid w:val="00CA014B"/>
    <w:rsid w:val="00CA093F"/>
    <w:rsid w:val="00CA1864"/>
    <w:rsid w:val="00CA42F4"/>
    <w:rsid w:val="00CA5DCD"/>
    <w:rsid w:val="00CA79A5"/>
    <w:rsid w:val="00CB2BAB"/>
    <w:rsid w:val="00CB4416"/>
    <w:rsid w:val="00CC05A0"/>
    <w:rsid w:val="00CC330A"/>
    <w:rsid w:val="00CC5E80"/>
    <w:rsid w:val="00CD00B5"/>
    <w:rsid w:val="00CD2F62"/>
    <w:rsid w:val="00CD3FC3"/>
    <w:rsid w:val="00CD7A18"/>
    <w:rsid w:val="00CD7AE5"/>
    <w:rsid w:val="00CE0CE6"/>
    <w:rsid w:val="00CE3737"/>
    <w:rsid w:val="00CE5282"/>
    <w:rsid w:val="00CE7287"/>
    <w:rsid w:val="00CE73AF"/>
    <w:rsid w:val="00CF1812"/>
    <w:rsid w:val="00CF2954"/>
    <w:rsid w:val="00CF6A2B"/>
    <w:rsid w:val="00CF7A97"/>
    <w:rsid w:val="00D02153"/>
    <w:rsid w:val="00D035D0"/>
    <w:rsid w:val="00D05409"/>
    <w:rsid w:val="00D06988"/>
    <w:rsid w:val="00D070C8"/>
    <w:rsid w:val="00D11A25"/>
    <w:rsid w:val="00D145DA"/>
    <w:rsid w:val="00D149F3"/>
    <w:rsid w:val="00D16603"/>
    <w:rsid w:val="00D169AD"/>
    <w:rsid w:val="00D21B80"/>
    <w:rsid w:val="00D224A7"/>
    <w:rsid w:val="00D2338B"/>
    <w:rsid w:val="00D26775"/>
    <w:rsid w:val="00D31E8A"/>
    <w:rsid w:val="00D37759"/>
    <w:rsid w:val="00D37BE3"/>
    <w:rsid w:val="00D415F7"/>
    <w:rsid w:val="00D42069"/>
    <w:rsid w:val="00D42637"/>
    <w:rsid w:val="00D426BD"/>
    <w:rsid w:val="00D42EE8"/>
    <w:rsid w:val="00D43341"/>
    <w:rsid w:val="00D46C16"/>
    <w:rsid w:val="00D51F4C"/>
    <w:rsid w:val="00D53B17"/>
    <w:rsid w:val="00D53BDA"/>
    <w:rsid w:val="00D5433C"/>
    <w:rsid w:val="00D55330"/>
    <w:rsid w:val="00D6621F"/>
    <w:rsid w:val="00D66682"/>
    <w:rsid w:val="00D70B6B"/>
    <w:rsid w:val="00D73F0F"/>
    <w:rsid w:val="00D7506D"/>
    <w:rsid w:val="00D77AA1"/>
    <w:rsid w:val="00D819B5"/>
    <w:rsid w:val="00D95CFD"/>
    <w:rsid w:val="00DA314F"/>
    <w:rsid w:val="00DA396C"/>
    <w:rsid w:val="00DA3BBD"/>
    <w:rsid w:val="00DB12A8"/>
    <w:rsid w:val="00DB3672"/>
    <w:rsid w:val="00DB375A"/>
    <w:rsid w:val="00DB3A4F"/>
    <w:rsid w:val="00DB5522"/>
    <w:rsid w:val="00DB5EC5"/>
    <w:rsid w:val="00DB7443"/>
    <w:rsid w:val="00DC0286"/>
    <w:rsid w:val="00DC2BCC"/>
    <w:rsid w:val="00DC697C"/>
    <w:rsid w:val="00DC72C8"/>
    <w:rsid w:val="00DC7E67"/>
    <w:rsid w:val="00DD77F3"/>
    <w:rsid w:val="00DE41D0"/>
    <w:rsid w:val="00DE59C7"/>
    <w:rsid w:val="00DF656B"/>
    <w:rsid w:val="00DF7677"/>
    <w:rsid w:val="00E0254E"/>
    <w:rsid w:val="00E02997"/>
    <w:rsid w:val="00E03DA8"/>
    <w:rsid w:val="00E046BA"/>
    <w:rsid w:val="00E05FA5"/>
    <w:rsid w:val="00E10541"/>
    <w:rsid w:val="00E14F69"/>
    <w:rsid w:val="00E22E5B"/>
    <w:rsid w:val="00E238AA"/>
    <w:rsid w:val="00E26F12"/>
    <w:rsid w:val="00E37EE8"/>
    <w:rsid w:val="00E44783"/>
    <w:rsid w:val="00E468FB"/>
    <w:rsid w:val="00E46B4B"/>
    <w:rsid w:val="00E46DA9"/>
    <w:rsid w:val="00E46E3C"/>
    <w:rsid w:val="00E53C14"/>
    <w:rsid w:val="00E55E2E"/>
    <w:rsid w:val="00E57CB9"/>
    <w:rsid w:val="00E60333"/>
    <w:rsid w:val="00E641C7"/>
    <w:rsid w:val="00E64AD9"/>
    <w:rsid w:val="00E663E0"/>
    <w:rsid w:val="00E673E0"/>
    <w:rsid w:val="00E70248"/>
    <w:rsid w:val="00E74089"/>
    <w:rsid w:val="00E800EE"/>
    <w:rsid w:val="00E8017C"/>
    <w:rsid w:val="00E86B19"/>
    <w:rsid w:val="00E87C99"/>
    <w:rsid w:val="00E90629"/>
    <w:rsid w:val="00E9113A"/>
    <w:rsid w:val="00E911B3"/>
    <w:rsid w:val="00E91F05"/>
    <w:rsid w:val="00E9476D"/>
    <w:rsid w:val="00E948C9"/>
    <w:rsid w:val="00E9560D"/>
    <w:rsid w:val="00EA0966"/>
    <w:rsid w:val="00EA1A99"/>
    <w:rsid w:val="00EA1BAE"/>
    <w:rsid w:val="00EA3F8F"/>
    <w:rsid w:val="00EA40BE"/>
    <w:rsid w:val="00EA61A1"/>
    <w:rsid w:val="00EB03E1"/>
    <w:rsid w:val="00EB3F24"/>
    <w:rsid w:val="00EB5F50"/>
    <w:rsid w:val="00EB65DE"/>
    <w:rsid w:val="00EB7E03"/>
    <w:rsid w:val="00EC3B18"/>
    <w:rsid w:val="00EC4E92"/>
    <w:rsid w:val="00EC5A19"/>
    <w:rsid w:val="00EC5A7B"/>
    <w:rsid w:val="00ED1F18"/>
    <w:rsid w:val="00ED3212"/>
    <w:rsid w:val="00ED35AB"/>
    <w:rsid w:val="00ED3E31"/>
    <w:rsid w:val="00ED78ED"/>
    <w:rsid w:val="00EE0E5F"/>
    <w:rsid w:val="00EE2367"/>
    <w:rsid w:val="00EE4B15"/>
    <w:rsid w:val="00EE5C63"/>
    <w:rsid w:val="00EE5D7A"/>
    <w:rsid w:val="00EF4ADE"/>
    <w:rsid w:val="00EF4B56"/>
    <w:rsid w:val="00EF5B35"/>
    <w:rsid w:val="00EF6DD4"/>
    <w:rsid w:val="00EF7CEC"/>
    <w:rsid w:val="00F00386"/>
    <w:rsid w:val="00F01283"/>
    <w:rsid w:val="00F0371D"/>
    <w:rsid w:val="00F11263"/>
    <w:rsid w:val="00F16FBB"/>
    <w:rsid w:val="00F173FF"/>
    <w:rsid w:val="00F20525"/>
    <w:rsid w:val="00F229E0"/>
    <w:rsid w:val="00F2310D"/>
    <w:rsid w:val="00F2460F"/>
    <w:rsid w:val="00F35A8E"/>
    <w:rsid w:val="00F37538"/>
    <w:rsid w:val="00F4315C"/>
    <w:rsid w:val="00F4464A"/>
    <w:rsid w:val="00F50242"/>
    <w:rsid w:val="00F51EEB"/>
    <w:rsid w:val="00F5241D"/>
    <w:rsid w:val="00F527A1"/>
    <w:rsid w:val="00F52E8F"/>
    <w:rsid w:val="00F5314C"/>
    <w:rsid w:val="00F5397F"/>
    <w:rsid w:val="00F544AE"/>
    <w:rsid w:val="00F56860"/>
    <w:rsid w:val="00F61DB1"/>
    <w:rsid w:val="00F64816"/>
    <w:rsid w:val="00F65338"/>
    <w:rsid w:val="00F65960"/>
    <w:rsid w:val="00F67524"/>
    <w:rsid w:val="00F70D02"/>
    <w:rsid w:val="00F70E54"/>
    <w:rsid w:val="00F7156C"/>
    <w:rsid w:val="00F74F0B"/>
    <w:rsid w:val="00F801C4"/>
    <w:rsid w:val="00F82309"/>
    <w:rsid w:val="00F8412D"/>
    <w:rsid w:val="00F8433B"/>
    <w:rsid w:val="00F85392"/>
    <w:rsid w:val="00F868AB"/>
    <w:rsid w:val="00F86D6E"/>
    <w:rsid w:val="00F90D1F"/>
    <w:rsid w:val="00F92683"/>
    <w:rsid w:val="00F939C3"/>
    <w:rsid w:val="00F96968"/>
    <w:rsid w:val="00FA0706"/>
    <w:rsid w:val="00FA0A44"/>
    <w:rsid w:val="00FA187E"/>
    <w:rsid w:val="00FA2BB7"/>
    <w:rsid w:val="00FA59A6"/>
    <w:rsid w:val="00FA5F28"/>
    <w:rsid w:val="00FA60D6"/>
    <w:rsid w:val="00FC2B85"/>
    <w:rsid w:val="00FC5E2F"/>
    <w:rsid w:val="00FD1983"/>
    <w:rsid w:val="00FD3769"/>
    <w:rsid w:val="00FD3F63"/>
    <w:rsid w:val="00FD4B81"/>
    <w:rsid w:val="00FD66BB"/>
    <w:rsid w:val="00FD7843"/>
    <w:rsid w:val="00FE080A"/>
    <w:rsid w:val="00FE08FC"/>
    <w:rsid w:val="00FE22C5"/>
    <w:rsid w:val="00FE3786"/>
    <w:rsid w:val="00FE5062"/>
    <w:rsid w:val="00FE66B3"/>
    <w:rsid w:val="00FE7C6B"/>
    <w:rsid w:val="00FF0F57"/>
    <w:rsid w:val="00FF1D1C"/>
    <w:rsid w:val="00FF1FC8"/>
    <w:rsid w:val="00FF2A50"/>
    <w:rsid w:val="00FF3BDD"/>
    <w:rsid w:val="00FF41B1"/>
    <w:rsid w:val="00FF4EFB"/>
    <w:rsid w:val="00FF5225"/>
    <w:rsid w:val="00FF5F48"/>
    <w:rsid w:val="00FF6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D175-B499-447D-932E-7D3EC224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13849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Alan</cp:lastModifiedBy>
  <cp:revision>5</cp:revision>
  <cp:lastPrinted>2010-05-06T16:22:00Z</cp:lastPrinted>
  <dcterms:created xsi:type="dcterms:W3CDTF">2011-05-01T23:32:00Z</dcterms:created>
  <dcterms:modified xsi:type="dcterms:W3CDTF">2011-05-01T23:59:00Z</dcterms:modified>
</cp:coreProperties>
</file>